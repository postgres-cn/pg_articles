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宋体" w:hAnsi="宋体" w:eastAsia="宋体" w:cs="宋体"/>
          <w:sz w:val="44"/>
          <w:szCs w:val="44"/>
        </w:rPr>
        <w:t>站在POSTGRESQL的角度看MYSQL 8</w:t>
      </w:r>
    </w:p>
    <w:p>
      <w:pPr>
        <w:jc w:val="left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作者简介</w:t>
      </w:r>
    </w:p>
    <w:p>
      <w:pPr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Kaarel Moppel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过去11年来，一直对数据库感兴趣，过去7年专门研究PostgreSQL。 仍然对全球友好社区的强大功能和快速发展感到惊讶。在业余时间，喜欢踢足球和旅行。</w:t>
      </w:r>
    </w:p>
    <w:p>
      <w:pPr>
        <w:pStyle w:val="2"/>
      </w:pPr>
      <w:r>
        <w:rPr>
          <w:rFonts w:hint="eastAsia"/>
        </w:rPr>
        <w:t>译者简介</w:t>
      </w:r>
    </w:p>
    <w:p>
      <w:pPr>
        <w:pStyle w:val="4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李冉</w:t>
      </w:r>
      <w:r>
        <w:rPr>
          <w:rFonts w:hint="eastAsia"/>
          <w:b/>
          <w:bCs/>
          <w:sz w:val="24"/>
          <w:szCs w:val="24"/>
          <w:lang w:val="en-US" w:eastAsia="zh-CN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瀚高基础软件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工具开发工程师。</w:t>
      </w:r>
    </w:p>
    <w:p>
      <w:pPr>
        <w:pStyle w:val="4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校对简介</w:t>
      </w:r>
    </w:p>
    <w:p>
      <w:pPr>
        <w:pStyle w:val="4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陈雁飞，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开源pg爱好者。</w:t>
      </w:r>
    </w:p>
    <w:p>
      <w:pPr>
        <w:pStyle w:val="4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pStyle w:val="4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4"/>
      </w:pPr>
      <w:r>
        <w:rPr>
          <w:rFonts w:hint="eastAsia"/>
        </w:rPr>
        <w:t xml:space="preserve">  首先，我并不想要在这里引起争议，只是试图开拓大家的视野，并收集一些想法（也许我错过了很酷的东西，毕竟MySQL是最常用的开源RDBMS），尽管很难正确、客观的来对两者进行比较。此外，我并没有对两者的性能进行比较，而是在可用功能，通用查询体验和文档清晰度等方面进行了比较，因为这些对于初学者来说是最重要的。我只是列出了一些要点，并没有按照特定的顺序来阐述。</w:t>
      </w:r>
    </w:p>
    <w:p>
      <w:pPr>
        <w:jc w:val="left"/>
      </w:pPr>
      <w:r>
        <w:rPr>
          <w:rFonts w:hint="eastAsia"/>
        </w:rPr>
        <w:t xml:space="preserve">  声明：我上次使用MySQL是在10年前的个人项目，所以基本上我是从零开始花了一天半的时间来了解它的—因此，如果你看到博客中有明显错误的地方请在评论区里指出，我会进行修改。另外，我在这篇文章中可能更倾向于支持Postgres ...但我很确定一位对MySQL优缺点非常了解的MySQL资深人士也可以写出关于Postgres的类似文章，所以我希望你能把这种偏见放在一边来学习关于任一系统的优缺点。</w:t>
      </w:r>
    </w:p>
    <w:p>
      <w:pPr>
        <w:jc w:val="left"/>
      </w:pPr>
      <w:r>
        <w:rPr>
          <w:rFonts w:hint="eastAsia"/>
        </w:rPr>
        <w:t xml:space="preserve">  我使用官方的Docker镜像来运行MySQL 8.0.14。对于MySQL，默认的InnoDB引擎是有意义的。</w:t>
      </w:r>
    </w:p>
    <w:p>
      <w:pPr>
        <w:jc w:val="left"/>
        <w:rPr>
          <w:rFonts w:ascii="Consolas" w:hAnsi="Consolas" w:eastAsia="Consolas" w:cs="Consolas"/>
          <w:color w:val="000000"/>
          <w:sz w:val="19"/>
          <w:szCs w:val="19"/>
          <w:shd w:val="clear" w:color="auto" w:fill="FFFFFF"/>
        </w:rPr>
      </w:pPr>
      <w:r>
        <w:rPr>
          <w:rFonts w:hint="eastAsia"/>
        </w:rPr>
        <w:t xml:space="preserve">  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FFFFF"/>
        </w:rPr>
        <w:t>docker run --rm -p 3306:3306 -e MYSQL_ROOT_PASSWORD=root mysql:8</w:t>
      </w:r>
    </w:p>
    <w:p>
      <w:pPr>
        <w:jc w:val="left"/>
        <w:rPr>
          <w:rFonts w:ascii="Consolas" w:hAnsi="Consolas" w:eastAsia="Consolas" w:cs="Consolas"/>
          <w:color w:val="000000"/>
          <w:sz w:val="19"/>
          <w:szCs w:val="19"/>
          <w:shd w:val="clear" w:color="auto" w:fill="FFFFFF"/>
        </w:rPr>
      </w:pPr>
    </w:p>
    <w:p>
      <w:pPr>
        <w:pStyle w:val="4"/>
        <w:rPr>
          <w:rFonts w:hint="eastAsia" w:ascii="Consolas" w:hAnsi="Consolas" w:eastAsia="宋体" w:cs="Consolas"/>
          <w:color w:val="000000"/>
          <w:sz w:val="19"/>
          <w:szCs w:val="19"/>
          <w:shd w:val="clear" w:color="auto" w:fill="FFFFFF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4"/>
          <w:szCs w:val="24"/>
          <w:shd w:val="clear" w:color="auto" w:fill="FFFFFF"/>
        </w:rPr>
        <w:t xml:space="preserve">“Mysql”CLI（与“psql”相同）和通用查询体验 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color="auto" w:fill="FFFFFF"/>
        </w:rPr>
        <w:t xml:space="preserve"> </w:t>
      </w:r>
    </w:p>
    <w:p>
      <w:pPr>
        <w:pStyle w:val="4"/>
        <w:rPr>
          <w:rFonts w:hint="eastAsia" w:ascii="Consolas" w:hAnsi="Consolas" w:eastAsia="宋体" w:cs="Consolas"/>
          <w:color w:val="000000"/>
          <w:sz w:val="19"/>
          <w:szCs w:val="19"/>
          <w:shd w:val="clear" w:color="auto" w:fill="FFFFFF"/>
        </w:rPr>
      </w:pPr>
    </w:p>
    <w:p>
      <w:pPr>
        <w:jc w:val="left"/>
        <w:rPr>
          <w:rFonts w:ascii="Consolas" w:hAnsi="Consolas" w:eastAsia="宋体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eastAsia="宋体" w:cs="Consolas"/>
          <w:color w:val="000000"/>
          <w:sz w:val="19"/>
          <w:szCs w:val="19"/>
          <w:shd w:val="clear" w:color="auto" w:fill="FFFFFF"/>
        </w:rPr>
        <w:t>*当服务器需要密码时为什么不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color="auto" w:fill="FFFFFF"/>
        </w:rPr>
        <w:t>直接询问</w:t>
      </w:r>
      <w:r>
        <w:rPr>
          <w:rFonts w:ascii="Consolas" w:hAnsi="Consolas" w:eastAsia="宋体" w:cs="Consolas"/>
          <w:color w:val="000000"/>
          <w:sz w:val="19"/>
          <w:szCs w:val="19"/>
          <w:shd w:val="clear" w:color="auto" w:fill="FFFFFF"/>
        </w:rPr>
        <w:t>密码呢？</w:t>
      </w:r>
    </w:p>
    <w:p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hAnsi="Consolas" w:eastAsia="Consolas" w:cs="Consolas"/>
          <w:color w:val="282F3A"/>
          <w:sz w:val="19"/>
          <w:szCs w:val="19"/>
        </w:rPr>
      </w:pPr>
      <w:r>
        <w:rPr>
          <w:rFonts w:hint="eastAsia"/>
        </w:rPr>
        <w:t xml:space="preserve">  </w:t>
      </w:r>
      <w:r>
        <w:rPr>
          <w:rStyle w:val="11"/>
          <w:rFonts w:ascii="Consolas" w:hAnsi="Consolas" w:eastAsia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mysql -h 0.0.0.0 -u root   # adding '-p' will fix the error</w:t>
      </w:r>
    </w:p>
    <w:p>
      <w:pPr>
        <w:widowControl/>
        <w:shd w:val="clear" w:color="auto" w:fill="FFFFFF"/>
        <w:spacing w:line="231" w:lineRule="atLeast"/>
        <w:jc w:val="left"/>
        <w:textAlignment w:val="baseline"/>
      </w:pPr>
      <w:r>
        <w:rPr>
          <w:rStyle w:val="11"/>
          <w:rFonts w:ascii="Consolas" w:hAnsi="Consolas" w:eastAsia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ERROR 1045 (28000): Access denied for user 'root'@'172.17.0.1' (using password: NO)</w:t>
      </w:r>
    </w:p>
    <w:p>
      <w:pPr>
        <w:jc w:val="left"/>
      </w:pPr>
      <w:r>
        <w:rPr>
          <w:rFonts w:hint="eastAsia"/>
        </w:rPr>
        <w:t>*与“psql”相比，tab补全非常糟糕。使用“mycli”则更有帮助。我99％的时间都花在 CLI-s,上，所以这是必不可少的。</w:t>
      </w:r>
    </w:p>
    <w:p>
      <w:pPr>
        <w:pStyle w:val="4"/>
      </w:pPr>
      <w:r>
        <w:rPr>
          <w:rFonts w:hint="eastAsia"/>
        </w:rPr>
        <w:t>*用于列出表格，视图，函数等的快捷命令很少...</w:t>
      </w:r>
    </w:p>
    <w:p>
      <w:pPr>
        <w:jc w:val="left"/>
      </w:pPr>
      <w:r>
        <w:t>*不能永久设置为“扩展输出”（列</w:t>
      </w:r>
      <w:r>
        <w:rPr>
          <w:rFonts w:hint="eastAsia"/>
        </w:rPr>
        <w:t>、</w:t>
      </w:r>
      <w:r>
        <w:t>行），仅</w:t>
      </w:r>
      <w:r>
        <w:rPr>
          <w:rFonts w:hint="eastAsia"/>
        </w:rPr>
        <w:t>可</w:t>
      </w:r>
      <w:r>
        <w:t>设置为“自动”和“每个查询”。</w:t>
      </w:r>
    </w:p>
    <w:p>
      <w:pPr>
        <w:jc w:val="left"/>
      </w:pPr>
      <w:r>
        <w:t>*</w:t>
      </w:r>
      <w:r>
        <w:rPr>
          <w:rFonts w:hint="eastAsia"/>
        </w:rPr>
        <w:t>连接时</w:t>
      </w:r>
      <w:r>
        <w:t>不需要指定要连接的数据库</w:t>
      </w:r>
      <w:r>
        <w:rPr>
          <w:rFonts w:hint="eastAsia"/>
        </w:rPr>
        <w:t>—</w:t>
      </w:r>
      <w:r>
        <w:t>我</w:t>
      </w:r>
      <w:r>
        <w:rPr>
          <w:rFonts w:hint="eastAsia"/>
        </w:rPr>
        <w:t>认为</w:t>
      </w:r>
      <w:r>
        <w:t>它实际上是</w:t>
      </w:r>
      <w:r>
        <w:rPr>
          <w:rFonts w:hint="eastAsia"/>
        </w:rPr>
        <w:t>值得</w:t>
      </w:r>
      <w:r>
        <w:t>肯定的，因为很容易忘记这些数据库名称，一旦进入</w:t>
      </w:r>
      <w:r>
        <w:rPr>
          <w:rFonts w:hint="eastAsia"/>
        </w:rPr>
        <w:t>数据库</w:t>
      </w:r>
      <w:r>
        <w:t>，就可以调用“show databases”</w:t>
      </w:r>
      <w:r>
        <w:rPr>
          <w:rFonts w:hint="eastAsia"/>
        </w:rPr>
        <w:t>来显示数据库名称</w:t>
      </w:r>
      <w:r>
        <w:t>。</w:t>
      </w:r>
    </w:p>
    <w:p>
      <w:pPr>
        <w:jc w:val="left"/>
      </w:pPr>
      <w:r>
        <w:t>*没有“generate_series”</w:t>
      </w:r>
      <w:r>
        <w:rPr>
          <w:rFonts w:hint="eastAsia"/>
        </w:rPr>
        <w:t>函数</w:t>
      </w:r>
      <w:r>
        <w:t>...</w:t>
      </w:r>
      <w:r>
        <w:rPr>
          <w:rFonts w:hint="eastAsia"/>
        </w:rPr>
        <w:t>这</w:t>
      </w:r>
      <w:r>
        <w:t>看起来似乎是一件小事...但是在尝试生成一些测试数据时会产生相当大的代价（在时间意义上）。似乎在github上有一个替代函数，但你需要</w:t>
      </w:r>
      <w:r>
        <w:rPr>
          <w:rFonts w:hint="eastAsia"/>
        </w:rPr>
        <w:t>先</w:t>
      </w:r>
      <w:r>
        <w:t>创建一个表，所以</w:t>
      </w:r>
      <w:r>
        <w:rPr>
          <w:rFonts w:hint="eastAsia"/>
        </w:rPr>
        <w:t>这与</w:t>
      </w:r>
      <w:r>
        <w:t>“generate_series”</w:t>
      </w:r>
      <w:r>
        <w:rPr>
          <w:rFonts w:hint="eastAsia"/>
        </w:rPr>
        <w:t>函数</w:t>
      </w:r>
      <w:r>
        <w:t>不</w:t>
      </w:r>
      <w:r>
        <w:rPr>
          <w:rFonts w:hint="eastAsia"/>
        </w:rPr>
        <w:t>同</w:t>
      </w:r>
      <w:r>
        <w:t>。</w:t>
      </w:r>
    </w:p>
    <w:p>
      <w:pPr>
        <w:jc w:val="left"/>
      </w:pPr>
      <w:r>
        <w:t>* CLI帮助包含网络链接，例如 “help select;”</w:t>
      </w:r>
      <w:r>
        <w:rPr>
          <w:rFonts w:hint="eastAsia"/>
        </w:rPr>
        <w:t>在文字描述的最后会</w:t>
      </w:r>
      <w:r>
        <w:t>显示网址：</w:t>
      </w:r>
      <w:r>
        <w:fldChar w:fldCharType="begin"/>
      </w:r>
      <w:r>
        <w:instrText xml:space="preserve"> HYPERLINK "http://dev.mysql.com/doc/refman/8.0/en/select.html" </w:instrText>
      </w:r>
      <w:r>
        <w:fldChar w:fldCharType="separate"/>
      </w:r>
      <w:r>
        <w:rPr>
          <w:rStyle w:val="10"/>
        </w:rPr>
        <w:t>http://dev.mysql.com/doc/refman/8.0/en/select.html”</w:t>
      </w:r>
      <w:r>
        <w:rPr>
          <w:rStyle w:val="10"/>
          <w:rFonts w:hint="eastAsia"/>
        </w:rPr>
        <w:t xml:space="preserve"> </w:t>
      </w:r>
      <w:r>
        <w:rPr>
          <w:rStyle w:val="10"/>
          <w:rFonts w:hint="eastAsia"/>
        </w:rPr>
        <w:fldChar w:fldCharType="end"/>
      </w:r>
      <w:r>
        <w:rPr>
          <w:rFonts w:hint="eastAsia"/>
        </w:rPr>
        <w:t xml:space="preserve"> 这很好。</w:t>
      </w:r>
    </w:p>
    <w:p>
      <w:pPr>
        <w:jc w:val="left"/>
      </w:pPr>
      <w:r>
        <w:t>*如果SQL脚本</w:t>
      </w:r>
      <w:r>
        <w:rPr>
          <w:rFonts w:hint="eastAsia"/>
        </w:rPr>
        <w:t>中</w:t>
      </w:r>
      <w:r>
        <w:t>有错误，“mysql”立即停止</w:t>
      </w:r>
      <w:r>
        <w:rPr>
          <w:rFonts w:hint="eastAsia"/>
        </w:rPr>
        <w:t>执行</w:t>
      </w:r>
      <w:r>
        <w:t>，</w:t>
      </w:r>
      <w:r>
        <w:rPr>
          <w:rFonts w:hint="eastAsia"/>
        </w:rPr>
        <w:t>但是“psql”将会继续执行除非设置“-v ON_ERROR_STOP=1”。我认为这里的“mysql”默认停止会更好一些。。</w:t>
      </w:r>
    </w:p>
    <w:p>
      <w:pPr>
        <w:pStyle w:val="4"/>
      </w:pPr>
      <w:r>
        <w:t>*</w:t>
      </w:r>
      <w:r>
        <w:rPr>
          <w:rFonts w:hint="eastAsia"/>
        </w:rPr>
        <w:t>不支持S</w:t>
      </w:r>
      <w:r>
        <w:t>QL</w:t>
      </w:r>
      <w:r>
        <w:rPr>
          <w:rFonts w:hint="eastAsia"/>
        </w:rPr>
        <w:t>标准中的</w:t>
      </w:r>
      <w:r>
        <w:t>”TABLE”</w:t>
      </w:r>
      <w:r>
        <w:rPr>
          <w:rFonts w:hint="eastAsia"/>
        </w:rPr>
        <w:t>语法</w:t>
      </w:r>
      <w:r>
        <w:t>。这是一个很好的快捷方式，在Postgres</w:t>
      </w:r>
      <w:r>
        <w:rPr>
          <w:rFonts w:hint="eastAsia"/>
        </w:rPr>
        <w:t>中我会在</w:t>
      </w:r>
      <w:r>
        <w:t>测试功能/查看配置或“system stats”表时使用它。</w:t>
      </w:r>
    </w:p>
    <w:p>
      <w:pPr>
        <w:jc w:val="left"/>
      </w:pPr>
      <w:r>
        <w:t>* MySQL</w:t>
      </w:r>
      <w:r>
        <w:rPr>
          <w:rFonts w:hint="eastAsia"/>
        </w:rPr>
        <w:t>支持</w:t>
      </w:r>
      <w:r>
        <w:t>索引/优化器</w:t>
      </w:r>
      <w:r>
        <w:rPr>
          <w:rFonts w:hint="eastAsia"/>
          <w:lang w:val="en-US" w:eastAsia="zh-CN"/>
        </w:rPr>
        <w:t>hint功能</w:t>
      </w:r>
      <w:r>
        <w:t>，</w:t>
      </w:r>
      <w:r>
        <w:rPr>
          <w:rFonts w:hint="eastAsia"/>
        </w:rPr>
        <w:t>这有</w:t>
      </w:r>
      <w:r>
        <w:rPr>
          <w:rFonts w:hint="eastAsia"/>
          <w:lang w:val="en-US" w:eastAsia="zh-CN"/>
        </w:rPr>
        <w:t>助</w:t>
      </w:r>
      <w:r>
        <w:rPr>
          <w:rFonts w:hint="eastAsia"/>
        </w:rPr>
        <w:t>于</w:t>
      </w:r>
      <w:r>
        <w:rPr>
          <w:rFonts w:hint="eastAsia"/>
          <w:lang w:val="en-US" w:eastAsia="zh-CN"/>
        </w:rPr>
        <w:t>直接优化</w:t>
      </w:r>
      <w:r>
        <w:rPr>
          <w:rFonts w:hint="eastAsia"/>
        </w:rPr>
        <w:t>用户的</w:t>
      </w:r>
      <w:r>
        <w:rPr>
          <w:rFonts w:hint="eastAsia"/>
          <w:lang w:val="en-US" w:eastAsia="zh-CN"/>
        </w:rPr>
        <w:t>一些</w:t>
      </w:r>
      <w:r>
        <w:rPr>
          <w:rFonts w:hint="eastAsia"/>
        </w:rPr>
        <w:t>查询语句。</w:t>
      </w:r>
      <w:r>
        <w:t>Postgres决定不实现此功能，因为当数据量变化或添加新</w:t>
      </w:r>
      <w:r>
        <w:rPr>
          <w:rFonts w:hint="eastAsia"/>
        </w:rPr>
        <w:t>的</w:t>
      </w:r>
      <w:r>
        <w:t>/更好的索引时，如果查询未更新，也会导致问题。Postgres有一个</w:t>
      </w:r>
      <w:r>
        <w:rPr>
          <w:rFonts w:hint="eastAsia"/>
        </w:rPr>
        <w:t>扩展</w:t>
      </w:r>
      <w:r>
        <w:t>（通常）。</w:t>
      </w:r>
    </w:p>
    <w:p>
      <w:pPr>
        <w:jc w:val="left"/>
      </w:pPr>
      <w:r>
        <w:t>*缺失一些速记型</w:t>
      </w:r>
      <w:r>
        <w:rPr>
          <w:rFonts w:hint="eastAsia"/>
        </w:rPr>
        <w:t>转换</w:t>
      </w:r>
      <w:r>
        <w:t>（</w:t>
      </w:r>
      <w:r>
        <w:rPr>
          <w:rFonts w:hint="eastAsia"/>
        </w:rPr>
        <w:t>如</w:t>
      </w:r>
      <w:r>
        <w:t>Postgres中的“::”）。</w:t>
      </w:r>
      <w:r>
        <w:rPr>
          <w:rFonts w:hint="eastAsia"/>
        </w:rPr>
        <w:t>这确实是一件小事，但是很多小事会积累成一件大事。</w:t>
      </w:r>
    </w:p>
    <w:p>
      <w:pPr>
        <w:jc w:val="left"/>
      </w:pPr>
      <w:r>
        <w:t>*缺少</w:t>
      </w:r>
      <w:r>
        <w:rPr>
          <w:rFonts w:hint="eastAsia"/>
        </w:rPr>
        <w:t>与</w:t>
      </w:r>
      <w:r>
        <w:t>“pgbench”</w:t>
      </w:r>
      <w:r>
        <w:rPr>
          <w:rFonts w:hint="eastAsia"/>
        </w:rPr>
        <w:t>等同的工具</w:t>
      </w:r>
      <w:r>
        <w:t>。这是一个我个人非常欣赏</w:t>
      </w:r>
      <w:r>
        <w:rPr>
          <w:rFonts w:hint="eastAsia"/>
        </w:rPr>
        <w:t>的</w:t>
      </w:r>
      <w:r>
        <w:t>Postgres</w:t>
      </w:r>
      <w:r>
        <w:rPr>
          <w:rFonts w:hint="eastAsia"/>
        </w:rPr>
        <w:t>的</w:t>
      </w:r>
      <w:r>
        <w:t>工具，小而简单，</w:t>
      </w:r>
      <w:r>
        <w:rPr>
          <w:rFonts w:hint="eastAsia"/>
        </w:rPr>
        <w:t>给</w:t>
      </w:r>
      <w:r>
        <w:t>快速测量服务器性能和重负载下的操作系统行为</w:t>
      </w:r>
      <w:r>
        <w:rPr>
          <w:rFonts w:hint="eastAsia"/>
        </w:rPr>
        <w:t>带来便利</w:t>
      </w:r>
      <w:r>
        <w:t>。</w:t>
      </w:r>
    </w:p>
    <w:p>
      <w:pPr>
        <w:jc w:val="left"/>
      </w:pP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MySQL的积极发现</w:t>
      </w:r>
    </w:p>
    <w:p>
      <w:pPr>
        <w:jc w:val="left"/>
        <w:rPr>
          <w:rFonts w:hint="eastAsia"/>
        </w:rPr>
      </w:pPr>
    </w:p>
    <w:p>
      <w:pPr>
        <w:jc w:val="left"/>
      </w:pPr>
      <w:r>
        <w:t>*更多配置选项（548 vs 282），允许获得</w:t>
      </w:r>
      <w:r>
        <w:rPr>
          <w:rFonts w:hint="eastAsia"/>
        </w:rPr>
        <w:t>可能的</w:t>
      </w:r>
      <w:r>
        <w:t>更好的性能或特定</w:t>
      </w:r>
      <w:r>
        <w:rPr>
          <w:rFonts w:hint="eastAsia"/>
        </w:rPr>
        <w:t>操作</w:t>
      </w:r>
      <w:r>
        <w:t>。虽然</w:t>
      </w:r>
      <w:r>
        <w:rPr>
          <w:rFonts w:hint="eastAsia"/>
        </w:rPr>
        <w:t>这</w:t>
      </w:r>
      <w:r>
        <w:t>是一把双刃剑。</w:t>
      </w:r>
    </w:p>
    <w:p>
      <w:pPr>
        <w:jc w:val="left"/>
      </w:pPr>
      <w:r>
        <w:t>*线程实现，为非常大量（数</w:t>
      </w:r>
      <w:r>
        <w:rPr>
          <w:rFonts w:hint="eastAsia"/>
        </w:rPr>
        <w:t>以</w:t>
      </w:r>
      <w:r>
        <w:t>百</w:t>
      </w:r>
      <w:r>
        <w:rPr>
          <w:rFonts w:hint="eastAsia"/>
        </w:rPr>
        <w:t>计</w:t>
      </w:r>
      <w:r>
        <w:t>）的并发用户提供更好的总体性能。</w:t>
      </w:r>
    </w:p>
    <w:p>
      <w:pPr>
        <w:jc w:val="left"/>
      </w:pPr>
      <w:r>
        <w:t>*良好的JSON处理功能，例如数组范围索引器：“$[1 to 10]”和JSON Path。</w:t>
      </w:r>
    </w:p>
    <w:p>
      <w:pPr>
        <w:jc w:val="left"/>
      </w:pPr>
      <w:r>
        <w:t>*“performance_schema”中</w:t>
      </w:r>
      <w:r>
        <w:rPr>
          <w:rFonts w:hint="eastAsia"/>
        </w:rPr>
        <w:t>的</w:t>
      </w:r>
      <w:r>
        <w:t>更多</w:t>
      </w:r>
      <w:r>
        <w:rPr>
          <w:rFonts w:hint="eastAsia"/>
        </w:rPr>
        <w:t>的</w:t>
      </w:r>
      <w:r>
        <w:t>性能指标视图/表。</w:t>
      </w:r>
      <w:r>
        <w:rPr>
          <w:rFonts w:hint="eastAsia"/>
        </w:rPr>
        <w:t>尽管</w:t>
      </w:r>
      <w:r>
        <w:t>不知道</w:t>
      </w:r>
      <w:r>
        <w:rPr>
          <w:rFonts w:hint="eastAsia"/>
        </w:rPr>
        <w:t>里面的</w:t>
      </w:r>
      <w:r>
        <w:t>信息有多</w:t>
      </w:r>
      <w:r>
        <w:rPr>
          <w:rFonts w:hint="eastAsia"/>
        </w:rPr>
        <w:t>么</w:t>
      </w:r>
      <w:r>
        <w:t>大用处。</w:t>
      </w:r>
    </w:p>
    <w:p>
      <w:pPr>
        <w:jc w:val="left"/>
      </w:pPr>
      <w:r>
        <w:t>*有一个官方集群产品选项（商业）</w:t>
      </w:r>
      <w:r>
        <w:rPr>
          <w:rFonts w:hint="eastAsia"/>
        </w:rPr>
        <w:t>。</w:t>
      </w:r>
    </w:p>
    <w:p>
      <w:pPr>
        <w:jc w:val="left"/>
      </w:pPr>
      <w:r>
        <w:t>*内置表空间和WAL加密支持（Postgres需要第三方支持）。</w:t>
      </w:r>
    </w:p>
    <w:p>
      <w:pPr>
        <w:jc w:val="left"/>
      </w:pPr>
      <w:r>
        <w:t>* MySQL工作台，一个用于查询和数据库设计的GUI工具，比“pgadmin3 / 4”更</w:t>
      </w:r>
      <w:r>
        <w:rPr>
          <w:rFonts w:hint="eastAsia"/>
        </w:rPr>
        <w:t>好</w:t>
      </w:r>
      <w:r>
        <w:t>（并且在视觉上更好）。还有一个具有更多功能的商业版本（备份自动化，审计）。</w:t>
      </w:r>
    </w:p>
    <w:p>
      <w:pPr>
        <w:jc w:val="left"/>
      </w:pP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MySQL的缺点</w:t>
      </w:r>
    </w:p>
    <w:p>
      <w:pPr>
        <w:jc w:val="left"/>
      </w:pPr>
    </w:p>
    <w:p>
      <w:pPr>
        <w:jc w:val="left"/>
      </w:pPr>
      <w:r>
        <w:t>*对于初学者来说，</w:t>
      </w:r>
      <w:r>
        <w:rPr>
          <w:rFonts w:hint="eastAsia"/>
        </w:rPr>
        <w:t>MYSQL</w:t>
      </w:r>
      <w:r>
        <w:t>似乎比Postgres更复杂</w:t>
      </w:r>
      <w:r>
        <w:rPr>
          <w:rFonts w:hint="eastAsia"/>
        </w:rPr>
        <w:t>—</w:t>
      </w:r>
      <w:r>
        <w:t xml:space="preserve">对于像MyISAM这样的不同存储引擎来说，有很多选项和扩展。 </w:t>
      </w:r>
      <w:r>
        <w:rPr>
          <w:rFonts w:hint="eastAsia"/>
        </w:rPr>
        <w:t>这些</w:t>
      </w:r>
      <w:r>
        <w:t>选项也</w:t>
      </w:r>
      <w:r>
        <w:rPr>
          <w:rFonts w:hint="eastAsia"/>
        </w:rPr>
        <w:t>不是坏事</w:t>
      </w:r>
      <w:r>
        <w:t>，但请记住在这里</w:t>
      </w:r>
      <w:r>
        <w:rPr>
          <w:rFonts w:hint="eastAsia"/>
        </w:rPr>
        <w:t>是对于</w:t>
      </w:r>
      <w:r>
        <w:t>初学者</w:t>
      </w:r>
      <w:r>
        <w:rPr>
          <w:rFonts w:hint="eastAsia"/>
        </w:rPr>
        <w:t>来说</w:t>
      </w:r>
      <w:r>
        <w:t>。</w:t>
      </w:r>
    </w:p>
    <w:p>
      <w:pPr>
        <w:jc w:val="left"/>
      </w:pPr>
      <w:r>
        <w:t>*文档一次提供太多细节，很难</w:t>
      </w:r>
      <w:r>
        <w:rPr>
          <w:rFonts w:hint="eastAsia"/>
        </w:rPr>
        <w:t>阅读—</w:t>
      </w:r>
      <w:r>
        <w:t>将一些角落的东西（旧版本的</w:t>
      </w:r>
      <w:r>
        <w:rPr>
          <w:rFonts w:hint="eastAsia"/>
        </w:rPr>
        <w:t>异常等</w:t>
      </w:r>
      <w:r>
        <w:t>）移到单独的页面上会</w:t>
      </w:r>
      <w:r>
        <w:rPr>
          <w:rFonts w:hint="eastAsia"/>
        </w:rPr>
        <w:t>好得多</w:t>
      </w:r>
      <w:r>
        <w:t>。也许</w:t>
      </w:r>
      <w:r>
        <w:rPr>
          <w:rFonts w:hint="eastAsia"/>
        </w:rPr>
        <w:t>，</w:t>
      </w:r>
      <w:r>
        <w:t>从好的方面来说：文档实际的数量几乎增加了2倍，因此，如果遇到一些奇怪的问题，你有更高的机会找到</w:t>
      </w:r>
      <w:r>
        <w:rPr>
          <w:rFonts w:hint="eastAsia"/>
        </w:rPr>
        <w:t>相关的</w:t>
      </w:r>
      <w:r>
        <w:t>解释。</w:t>
      </w:r>
    </w:p>
    <w:p>
      <w:pPr>
        <w:jc w:val="left"/>
      </w:pPr>
      <w:r>
        <w:t>*从文档中看来，除了错误修正之外，还经常将一些功能添加到MySQL</w:t>
      </w:r>
      <w:r>
        <w:rPr>
          <w:rFonts w:hint="eastAsia"/>
        </w:rPr>
        <w:t>的小</w:t>
      </w:r>
      <w:r>
        <w:t>版本中...这使得Postgres用户会感到困惑。</w:t>
      </w:r>
    </w:p>
    <w:p>
      <w:pPr>
        <w:jc w:val="left"/>
      </w:pPr>
      <w:r>
        <w:t>*不太符合SQL标准。基于我谷歌搜索的来源</w:t>
      </w:r>
      <w:r>
        <w:rPr>
          <w:rFonts w:hint="eastAsia"/>
        </w:rPr>
        <w:t>至少有</w:t>
      </w:r>
      <w:r>
        <w:t>：1</w:t>
      </w:r>
      <w:r>
        <w:rPr>
          <w:rFonts w:hint="eastAsia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"https://modern-sql.com/"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https://modern-sql.com/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eastAsia="zh-CN"/>
        </w:rPr>
        <w:t>）</w:t>
      </w:r>
      <w:r>
        <w:t>,2</w:t>
      </w:r>
      <w:r>
        <w:rPr>
          <w:rFonts w:hint="eastAsia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"http://troels.arvin.dk/db/rdbms/"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http://troels.arvin.dk/db/rdbms/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eastAsia="zh-CN"/>
        </w:rPr>
        <w:t>）</w:t>
      </w:r>
      <w:r>
        <w:t>,3</w:t>
      </w:r>
      <w:r>
        <w:rPr>
          <w:rStyle w:val="12"/>
          <w:rFonts w:hint="eastAsia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"https://www.quora.com/Which-database-system-most-accurately-implements-the-latest-SQL-standard"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https://www.quora.com/Which-database-system-most-accurately-implements-the-latest-SQL-standard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Style w:val="12"/>
          <w:rFonts w:hint="eastAsia"/>
          <w:lang w:eastAsia="zh-CN"/>
        </w:rPr>
        <w:t>）</w:t>
      </w:r>
      <w:r>
        <w:t>。</w:t>
      </w:r>
    </w:p>
    <w:p>
      <w:pPr>
        <w:jc w:val="left"/>
      </w:pPr>
      <w:r>
        <w:t>*导入和导出数据。有一些等同于COPY但更复杂</w:t>
      </w:r>
      <w:r>
        <w:rPr>
          <w:rFonts w:hint="eastAsia"/>
        </w:rPr>
        <w:t>的东西</w:t>
      </w:r>
      <w:r>
        <w:t>（一些特定的授权和配置设置涉及加载位于数据库服务器上的文件），用于导入数据的单独工具，称为“mysqlimport”。</w:t>
      </w:r>
      <w:r>
        <w:rPr>
          <w:rFonts w:hint="eastAsia"/>
        </w:rPr>
        <w:t>我在文档中</w:t>
      </w:r>
      <w:r>
        <w:t>还发现了一个</w:t>
      </w:r>
      <w:r>
        <w:rPr>
          <w:rFonts w:hint="eastAsia"/>
        </w:rPr>
        <w:t>有趣的地方，是关于</w:t>
      </w:r>
      <w:r>
        <w:t>事务行为中的一些隐式更改</w:t>
      </w:r>
      <w:r>
        <w:rPr>
          <w:rFonts w:hint="eastAsia"/>
        </w:rPr>
        <w:t>的</w:t>
      </w:r>
      <w:r>
        <w:t>，这取决于加载数据的方式：</w:t>
      </w:r>
    </w:p>
    <w:p>
      <w:pPr>
        <w:jc w:val="left"/>
      </w:pPr>
      <w:r>
        <w:t>使用LOAD DATA LOCAL INFILE，数据解释和重复键错误将成为警告，操作将继续，因为服务器无法在操作过程中停止传输文件。</w:t>
      </w:r>
    </w:p>
    <w:p>
      <w:pPr>
        <w:jc w:val="left"/>
      </w:pPr>
      <w:r>
        <w:rPr>
          <w:rFonts w:hint="eastAsia"/>
        </w:rPr>
        <w:t>*</w:t>
      </w:r>
      <w:r>
        <w:t>在尝试</w:t>
      </w:r>
      <w:r>
        <w:rPr>
          <w:rFonts w:hint="eastAsia"/>
        </w:rPr>
        <w:t>了解</w:t>
      </w:r>
      <w:r>
        <w:t>查询速度慢的原因时</w:t>
      </w:r>
      <w:r>
        <w:rPr>
          <w:rFonts w:hint="eastAsia"/>
        </w:rPr>
        <w:t>，EXPLAIN提供的信息价值比较低。也没有EXPLAIN ANALYZE  —这有点令人失望，因为“trace”的解决方法已经有点神秘了。 “EXPLAIN FORMAT = JSON”提供了更多细节来估算成本。</w:t>
      </w:r>
    </w:p>
    <w:p>
      <w:pPr>
        <w:jc w:val="left"/>
      </w:pPr>
      <w:r>
        <w:t>*全文搜索有点</w:t>
      </w:r>
      <w:r>
        <w:rPr>
          <w:rFonts w:hint="eastAsia"/>
        </w:rPr>
        <w:t>不够成熟</w:t>
      </w:r>
      <w:r>
        <w:t>。内置配置似乎只适用于英语，并且没有词干（Postgres</w:t>
      </w:r>
      <w:r>
        <w:rPr>
          <w:rFonts w:hint="eastAsia"/>
        </w:rPr>
        <w:t>提供</w:t>
      </w:r>
      <w:r>
        <w:t>15种</w:t>
      </w:r>
      <w:r>
        <w:rPr>
          <w:rFonts w:hint="eastAsia"/>
        </w:rPr>
        <w:t>使用最广</w:t>
      </w:r>
      <w:r>
        <w:t>的西方语言开箱即用）。</w:t>
      </w:r>
    </w:p>
    <w:p>
      <w:pPr>
        <w:jc w:val="left"/>
      </w:pPr>
      <w:r>
        <w:t>*某些大小限制似乎是</w:t>
      </w:r>
      <w:r>
        <w:rPr>
          <w:rFonts w:hint="eastAsia"/>
        </w:rPr>
        <w:t>随</w:t>
      </w:r>
      <w:r>
        <w:t>意的（表空间大小为64TB，InnoDB日志文件为512GB [我假设为WAL]）。Postgres将这些留给OS / FS（虽然单个表/分区大小限制为32TB）。</w:t>
      </w:r>
    </w:p>
    <w:p>
      <w:pPr>
        <w:jc w:val="left"/>
      </w:pP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PostgreSQL架构/概念/平台优势</w:t>
      </w:r>
    </w:p>
    <w:p>
      <w:pPr>
        <w:jc w:val="left"/>
      </w:pPr>
    </w:p>
    <w:p>
      <w:pPr>
        <w:jc w:val="left"/>
      </w:pPr>
      <w:r>
        <w:t>* 100％全部ACID，无例外。 MySQL8</w:t>
      </w:r>
      <w:r>
        <w:rPr>
          <w:rFonts w:hint="eastAsia"/>
        </w:rPr>
        <w:t>在这</w:t>
      </w:r>
      <w:r>
        <w:t>方面已经有了很大的改进，但还不是很好，</w:t>
      </w:r>
      <w:r>
        <w:rPr>
          <w:rFonts w:hint="eastAsia"/>
        </w:rPr>
        <w:t>比如</w:t>
      </w:r>
      <w:r>
        <w:t>DDL。</w:t>
      </w:r>
    </w:p>
    <w:p>
      <w:pPr>
        <w:jc w:val="left"/>
      </w:pPr>
      <w:r>
        <w:t>*更高级的扩展系统。MySQL也有一个插件系统，但不是通用的，例如在Python中启用存储过程。</w:t>
      </w:r>
    </w:p>
    <w:p>
      <w:pPr>
        <w:jc w:val="left"/>
      </w:pPr>
      <w:r>
        <w:t>*更多不同的索引类型可用（6</w:t>
      </w:r>
      <w:r>
        <w:rPr>
          <w:rFonts w:hint="eastAsia"/>
        </w:rPr>
        <w:t xml:space="preserve"> VS </w:t>
      </w:r>
      <w:r>
        <w:t>3）</w:t>
      </w:r>
      <w:r>
        <w:rPr>
          <w:rFonts w:hint="eastAsia"/>
        </w:rPr>
        <w:t>—</w:t>
      </w:r>
      <w:r>
        <w:t>例如，可以为正则表达式搜索索引字符串，并且有大数据的有损索引。MySQL似乎也不支持部分索引。</w:t>
      </w:r>
    </w:p>
    <w:p>
      <w:pPr>
        <w:jc w:val="left"/>
      </w:pPr>
      <w:r>
        <w:t>*更简单的备用副本构建/管理。 从PG10 +开始，它是复制主机端的单个命令，没有特殊的配置组设置。</w:t>
      </w:r>
    </w:p>
    <w:p>
      <w:pPr>
        <w:jc w:val="left"/>
      </w:pPr>
      <w:r>
        <w:t>*同步复制支持。</w:t>
      </w:r>
    </w:p>
    <w:p>
      <w:pPr>
        <w:jc w:val="left"/>
      </w:pPr>
      <w:r>
        <w:t>*在功能</w:t>
      </w:r>
      <w:r>
        <w:rPr>
          <w:rFonts w:hint="eastAsia"/>
        </w:rPr>
        <w:t>、</w:t>
      </w:r>
      <w:r>
        <w:t>SQL标准兼容性和存储过程方面更接近Oracle</w:t>
      </w:r>
      <w:r>
        <w:rPr>
          <w:rFonts w:hint="eastAsia"/>
        </w:rPr>
        <w:t>。</w:t>
      </w:r>
      <w:r>
        <w:t>还有一些扩展添加了一些Oracle</w:t>
      </w:r>
      <w:r>
        <w:rPr>
          <w:rFonts w:hint="eastAsia"/>
        </w:rPr>
        <w:t>的</w:t>
      </w:r>
      <w:r>
        <w:t>字符串/日期处理函数等。</w:t>
      </w:r>
    </w:p>
    <w:p>
      <w:pPr>
        <w:jc w:val="left"/>
      </w:pPr>
      <w:r>
        <w:t>*</w:t>
      </w:r>
      <w:r>
        <w:rPr>
          <w:rFonts w:hint="eastAsia"/>
          <w:lang w:val="en-US" w:eastAsia="zh-CN"/>
        </w:rPr>
        <w:t>支持配置</w:t>
      </w:r>
      <w:r>
        <w:t>的几种认证选项。</w:t>
      </w:r>
      <w:r>
        <w:rPr>
          <w:rFonts w:hint="eastAsia"/>
        </w:rPr>
        <w:t>尽管</w:t>
      </w:r>
      <w:r>
        <w:t>MySQL也有LDAP和可插拔的身份验证。</w:t>
      </w:r>
    </w:p>
    <w:p>
      <w:pPr>
        <w:jc w:val="left"/>
      </w:pPr>
      <w:r>
        <w:t>*更高级的并行查询执行。从Postgres，Postgres在</w:t>
      </w:r>
      <w:r>
        <w:rPr>
          <w:rFonts w:hint="eastAsia"/>
        </w:rPr>
        <w:t>并行查询</w:t>
      </w:r>
      <w:r>
        <w:t>开发方面已经有几年了，MySQL刚刚从最新的8.0.14</w:t>
      </w:r>
      <w:r>
        <w:rPr>
          <w:rFonts w:hint="eastAsia"/>
        </w:rPr>
        <w:t>提供</w:t>
      </w:r>
      <w:r>
        <w:t>基本的（select count(*) from tbl) ）支持。</w:t>
      </w:r>
    </w:p>
    <w:p>
      <w:pPr>
        <w:jc w:val="left"/>
      </w:pPr>
      <w:r>
        <w:t>* JIT（即时）编译，例如用于元组提取和过滤的“定制机器代码”。大量节省数据仓库和其他行密集型查询。</w:t>
      </w:r>
    </w:p>
    <w:p>
      <w:pPr>
        <w:jc w:val="left"/>
      </w:pPr>
    </w:p>
    <w:p>
      <w:pPr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MySQL架构/概念/平台优势</w:t>
      </w:r>
    </w:p>
    <w:p>
      <w:pPr>
        <w:jc w:val="left"/>
      </w:pPr>
    </w:p>
    <w:p>
      <w:pPr>
        <w:jc w:val="left"/>
      </w:pPr>
      <w:r>
        <w:t>*多个存储引擎</w:t>
      </w:r>
      <w:r>
        <w:rPr>
          <w:rFonts w:hint="eastAsia"/>
        </w:rPr>
        <w:t>。</w:t>
      </w:r>
      <w:r>
        <w:t>Postgres</w:t>
      </w:r>
      <w:r>
        <w:rPr>
          <w:rFonts w:hint="eastAsia"/>
        </w:rPr>
        <w:t>中也有类似的机制</w:t>
      </w:r>
      <w:r>
        <w:t>。</w:t>
      </w:r>
    </w:p>
    <w:p>
      <w:pPr>
        <w:jc w:val="left"/>
      </w:pPr>
      <w:r>
        <w:t>*由于使用基于“UNDO”的行版本控制模型而减少了膨胀</w:t>
      </w:r>
      <w:r>
        <w:rPr>
          <w:rFonts w:hint="eastAsia"/>
        </w:rPr>
        <w:t>。</w:t>
      </w:r>
      <w:r>
        <w:t>然而，Postgres</w:t>
      </w:r>
      <w:r>
        <w:rPr>
          <w:rFonts w:hint="eastAsia"/>
        </w:rPr>
        <w:t>正在实现类似功能</w:t>
      </w:r>
      <w:r>
        <w:t>。</w:t>
      </w:r>
    </w:p>
    <w:p>
      <w:pPr>
        <w:jc w:val="left"/>
      </w:pPr>
      <w:r>
        <w:t>*与进程</w:t>
      </w:r>
      <w:r>
        <w:rPr>
          <w:rFonts w:hint="eastAsia"/>
        </w:rPr>
        <w:t>相比</w:t>
      </w:r>
      <w:r>
        <w:t>线程在高会话数量时</w:t>
      </w:r>
      <w:r>
        <w:rPr>
          <w:rFonts w:hint="eastAsia"/>
        </w:rPr>
        <w:t>会</w:t>
      </w:r>
      <w:r>
        <w:t>提升</w:t>
      </w:r>
      <w:r>
        <w:rPr>
          <w:rFonts w:hint="eastAsia"/>
        </w:rPr>
        <w:t>性能。</w:t>
      </w:r>
    </w:p>
    <w:p>
      <w:pPr>
        <w:jc w:val="left"/>
      </w:pPr>
      <w:r>
        <w:t>*内置支持多主（多主模式）复制。</w:t>
      </w:r>
      <w:r>
        <w:rPr>
          <w:rFonts w:hint="eastAsia"/>
        </w:rPr>
        <w:t>仍</w:t>
      </w:r>
      <w:r>
        <w:t>有一些警告（CAP定理仍然存在），并且很少有人真正需要</w:t>
      </w:r>
      <w:r>
        <w:rPr>
          <w:rFonts w:hint="eastAsia"/>
        </w:rPr>
        <w:t>这个功能</w:t>
      </w:r>
      <w:r>
        <w:t>，但绝对让人放心</w:t>
      </w:r>
      <w:r>
        <w:rPr>
          <w:rFonts w:hint="eastAsia"/>
        </w:rPr>
        <w:t>的是</w:t>
      </w:r>
      <w:r>
        <w:t>它在“</w:t>
      </w:r>
      <w:r>
        <w:rPr>
          <w:rFonts w:hint="eastAsia"/>
        </w:rPr>
        <w:t>内核</w:t>
      </w:r>
      <w:r>
        <w:t>”</w:t>
      </w:r>
      <w:r>
        <w:rPr>
          <w:rFonts w:hint="eastAsia"/>
        </w:rPr>
        <w:t>中—</w:t>
      </w:r>
      <w:r>
        <w:t>对于Postgres而言，</w:t>
      </w:r>
      <w:r>
        <w:rPr>
          <w:rFonts w:hint="eastAsia"/>
        </w:rPr>
        <w:t>是由</w:t>
      </w:r>
      <w:r>
        <w:t>第三方扩展提供类似</w:t>
      </w:r>
      <w:r>
        <w:rPr>
          <w:rFonts w:hint="eastAsia"/>
        </w:rPr>
        <w:t>功能</w:t>
      </w:r>
      <w:r>
        <w:t>，但据我所知</w:t>
      </w:r>
      <w:r>
        <w:rPr>
          <w:rFonts w:hint="eastAsia"/>
        </w:rPr>
        <w:t>有计划</w:t>
      </w:r>
      <w:r>
        <w:t>将其纳入“</w:t>
      </w:r>
      <w:r>
        <w:rPr>
          <w:rFonts w:hint="eastAsia"/>
        </w:rPr>
        <w:t>内核</w:t>
      </w:r>
      <w:r>
        <w:t>”。</w:t>
      </w:r>
    </w:p>
    <w:p>
      <w:pPr>
        <w:jc w:val="left"/>
      </w:pPr>
      <w:r>
        <w:t>*内置“事件调度”。Postgres再次需要第三方扩展或自定义C代码来</w:t>
      </w:r>
      <w:r>
        <w:rPr>
          <w:rFonts w:hint="eastAsia"/>
        </w:rPr>
        <w:t>进行调度</w:t>
      </w:r>
      <w:r>
        <w:t>。</w:t>
      </w:r>
    </w:p>
    <w:p>
      <w:pPr>
        <w:jc w:val="left"/>
      </w:pPr>
      <w:r>
        <w:t>*“REPEATABLE READ”是默认的事务模型，</w:t>
      </w:r>
      <w:r>
        <w:rPr>
          <w:rFonts w:hint="eastAsia" w:ascii="Arial" w:hAnsi="Arial" w:cs="Arial"/>
          <w:color w:val="282F3A"/>
          <w:shd w:val="clear" w:color="auto" w:fill="FFFFFF"/>
        </w:rPr>
        <w:t>为整个事务操作提供可一致性的读</w:t>
      </w:r>
      <w:r>
        <w:t>，从而节省了新手RDBMS开发人员的负担。</w:t>
      </w:r>
    </w:p>
    <w:p>
      <w:pPr>
        <w:jc w:val="left"/>
      </w:pP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我在MySQL中发现的奇怪的地方</w:t>
      </w:r>
    </w:p>
    <w:p>
      <w:pPr>
        <w:jc w:val="left"/>
        <w:rPr>
          <w:rFonts w:hint="eastAsia"/>
        </w:rPr>
      </w:pPr>
    </w:p>
    <w:p>
      <w:pPr>
        <w:jc w:val="left"/>
      </w:pPr>
      <w:r>
        <w:t>*聚合中的表别名可能会破坏查询：</w:t>
      </w:r>
    </w:p>
    <w:p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hAnsi="Consolas" w:eastAsia="Consolas" w:cs="Consolas"/>
          <w:color w:val="282F3A"/>
          <w:sz w:val="19"/>
          <w:szCs w:val="19"/>
        </w:rPr>
      </w:pPr>
      <w:r>
        <w:rPr>
          <w:rStyle w:val="11"/>
          <w:rFonts w:ascii="Consolas" w:hAnsi="Consolas" w:eastAsia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mysql&gt; select count(d.*) from dept_emp de join departments d on d.dept_no = de.dept_no  where emp_no &lt; 10011;</w:t>
      </w:r>
    </w:p>
    <w:p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hAnsi="Consolas" w:eastAsia="Consolas" w:cs="Consolas"/>
          <w:color w:val="282F3A"/>
          <w:sz w:val="19"/>
          <w:szCs w:val="19"/>
        </w:rPr>
      </w:pPr>
      <w:r>
        <w:rPr>
          <w:rStyle w:val="11"/>
          <w:rFonts w:ascii="Consolas" w:hAnsi="Consolas" w:eastAsia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ERROR 1064 (42000): You have an error in your SQL syntax; check the manual that corresponds to your MySQL server version for the right syntax to use near '*) from dept_emp de join departments d on d.dept_no = de.dept_no  where emp_no &lt;' at line 1</w:t>
      </w:r>
    </w:p>
    <w:p>
      <w:pPr>
        <w:jc w:val="left"/>
      </w:pPr>
      <w:r>
        <w:t>*无法从系统目录中找到内置例程列表</w:t>
      </w:r>
      <w:r>
        <w:rPr>
          <w:rFonts w:hint="eastAsia"/>
        </w:rPr>
        <w:t>。</w:t>
      </w:r>
      <w:r>
        <w:t>经过一些搜索后发现：</w:t>
      </w:r>
    </w:p>
    <w:p>
      <w:pPr>
        <w:jc w:val="left"/>
      </w:pPr>
      <w:r>
        <w:t>为了便于维护，</w:t>
      </w:r>
      <w:r>
        <w:rPr>
          <w:rFonts w:hint="eastAsia"/>
        </w:rPr>
        <w:t>更倾向于</w:t>
      </w:r>
      <w:r>
        <w:t>只在MySQL手册</w:t>
      </w:r>
      <w:r>
        <w:rPr>
          <w:rFonts w:hint="eastAsia"/>
        </w:rPr>
        <w:t>中记录</w:t>
      </w:r>
      <w:r>
        <w:t>。 好吧，</w:t>
      </w:r>
      <w:r>
        <w:rPr>
          <w:rFonts w:hint="eastAsia"/>
        </w:rPr>
        <w:t>这说的过去</w:t>
      </w:r>
      <w:r>
        <w:t>，但为什么不创建一些目录视图，至少可以</w:t>
      </w:r>
      <w:r>
        <w:rPr>
          <w:rFonts w:hint="eastAsia"/>
        </w:rPr>
        <w:t>记录</w:t>
      </w:r>
      <w:r>
        <w:t>函数名称并执行类似“\ df * terminate *”的操作。</w:t>
      </w:r>
      <w:r>
        <w:rPr>
          <w:rFonts w:hint="eastAsia"/>
        </w:rPr>
        <w:t>这</w:t>
      </w:r>
      <w:r>
        <w:t>在Postgres非常方便。</w:t>
      </w:r>
    </w:p>
    <w:p>
      <w:pPr>
        <w:jc w:val="left"/>
      </w:pPr>
      <w:r>
        <w:t>*始终需要指定索引名称！我个人</w:t>
      </w:r>
      <w:r>
        <w:rPr>
          <w:rFonts w:hint="eastAsia"/>
        </w:rPr>
        <w:t>会</w:t>
      </w:r>
      <w:r>
        <w:t>把</w:t>
      </w:r>
      <w:r>
        <w:rPr>
          <w:rFonts w:hint="eastAsia"/>
        </w:rPr>
        <w:t>命名交</w:t>
      </w:r>
      <w:r>
        <w:t>给Postgres，因为生活</w:t>
      </w:r>
      <w:r>
        <w:rPr>
          <w:rFonts w:hint="eastAsia"/>
        </w:rPr>
        <w:t>证明</w:t>
      </w:r>
      <w:r>
        <w:t>，执行命名策略是非常困难的，即使团队由一个开发人员组成（是的，我</w:t>
      </w:r>
      <w:r>
        <w:rPr>
          <w:rFonts w:hint="eastAsia"/>
        </w:rPr>
        <w:t>是在说我自己</w:t>
      </w:r>
      <w:r>
        <w:t>）。</w:t>
      </w:r>
    </w:p>
    <w:p>
      <w:pPr>
        <w:jc w:val="left"/>
      </w:pPr>
      <w:r>
        <w:t>* TIMESTAMP</w:t>
      </w:r>
      <w:r>
        <w:rPr>
          <w:rFonts w:hint="eastAsia"/>
        </w:rPr>
        <w:t>的</w:t>
      </w:r>
      <w:r>
        <w:t>最小值为'1970-01-01 00：00：01.000000'，更慷慨的DATETIME以'1000-01-01 00:00:00'开头，但不知道具体时区...</w:t>
      </w:r>
    </w:p>
    <w:p>
      <w:pPr>
        <w:jc w:val="left"/>
      </w:pPr>
      <w:r>
        <w:t>* VARCHAR的有效最大长度取决于最大行大小（65,535字节，在所有VARCHAR列之间共享）。</w:t>
      </w:r>
    </w:p>
    <w:p>
      <w:pPr>
        <w:jc w:val="left"/>
      </w:pPr>
      <w:r>
        <w:rPr>
          <w:rFonts w:hint="eastAsia"/>
        </w:rPr>
        <w:t>*MySQL不支持设定NULL -s，这有些奇怪...因为15年前的SQL标准2003就支持这种设定了。顺便说一句，默认的为NULL值升序模式与Postgres相反，Postgres支持NULLS LAST。这与SQL标准中未指定的那部分有关。</w:t>
      </w:r>
    </w:p>
    <w:p>
      <w:pPr>
        <w:jc w:val="left"/>
      </w:pPr>
      <w:r>
        <w:rPr>
          <w:rFonts w:hint="eastAsia"/>
        </w:rPr>
        <w:t>*没有FULL OUTER JOIN。当然，这个子句很少使用，但大多数“竞争对手”都有，如果有LEFT JOIN等，这个应该不难实现。</w:t>
      </w:r>
    </w:p>
    <w:p>
      <w:pPr>
        <w:jc w:val="left"/>
      </w:pPr>
      <w:r>
        <w:t>*只有“嵌套循环”</w:t>
      </w:r>
      <w:r>
        <w:rPr>
          <w:rFonts w:hint="eastAsia"/>
        </w:rPr>
        <w:t>JOIN</w:t>
      </w:r>
      <w:r>
        <w:t>，</w:t>
      </w:r>
      <w:r>
        <w:rPr>
          <w:rFonts w:hint="eastAsia"/>
        </w:rPr>
        <w:t>并且有一些变化</w:t>
      </w:r>
      <w:r>
        <w:t>。Postgres还有“哈希”和“合并”</w:t>
      </w:r>
      <w:r>
        <w:rPr>
          <w:rFonts w:hint="eastAsia"/>
        </w:rPr>
        <w:t>JOIN</w:t>
      </w:r>
      <w:r>
        <w:t>，这在加入</w:t>
      </w:r>
      <w:r>
        <w:rPr>
          <w:rFonts w:hint="eastAsia"/>
        </w:rPr>
        <w:t>数</w:t>
      </w:r>
      <w:r>
        <w:t>百万行时有很大帮助。</w:t>
      </w:r>
    </w:p>
    <w:p>
      <w:pPr>
        <w:jc w:val="left"/>
      </w:pP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我在MySQL中发现的非常奇怪的地方</w:t>
      </w:r>
    </w:p>
    <w:p>
      <w:pPr>
        <w:jc w:val="left"/>
        <w:rPr>
          <w:rFonts w:hint="eastAsia"/>
        </w:rPr>
      </w:pPr>
    </w:p>
    <w:p>
      <w:pPr>
        <w:jc w:val="left"/>
      </w:pPr>
      <w:r>
        <w:t>* CAST（）函数不支持所有数据类型</w:t>
      </w:r>
      <w:r>
        <w:rPr>
          <w:rFonts w:hint="eastAsia"/>
        </w:rPr>
        <w:t>。</w:t>
      </w:r>
      <w:r>
        <w:t>例如，在声明表时“int”</w:t>
      </w:r>
      <w:r>
        <w:rPr>
          <w:rFonts w:hint="eastAsia"/>
        </w:rPr>
        <w:t>类型</w:t>
      </w:r>
      <w:r>
        <w:t>可用，但是：</w:t>
      </w:r>
    </w:p>
    <w:p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hAnsi="Consolas" w:eastAsia="Consolas" w:cs="Consolas"/>
          <w:color w:val="282F3A"/>
          <w:sz w:val="19"/>
          <w:szCs w:val="19"/>
        </w:rPr>
      </w:pPr>
      <w:r>
        <w:rPr>
          <w:rStyle w:val="11"/>
          <w:rFonts w:ascii="Consolas" w:hAnsi="Consolas" w:eastAsia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mysql&gt; select cast('1' as int) x;   -- will work when cast to 'unsigned'</w:t>
      </w:r>
    </w:p>
    <w:p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hAnsi="Consolas" w:eastAsia="Consolas" w:cs="Consolas"/>
          <w:color w:val="282F3A"/>
          <w:sz w:val="19"/>
          <w:szCs w:val="19"/>
        </w:rPr>
      </w:pPr>
      <w:r>
        <w:rPr>
          <w:rStyle w:val="11"/>
          <w:rFonts w:ascii="Consolas" w:hAnsi="Consolas" w:eastAsia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ERROR 1064 (42000): You have an error in your SQL syntax</w:t>
      </w:r>
    </w:p>
    <w:p>
      <w:pPr>
        <w:jc w:val="left"/>
      </w:pPr>
      <w:r>
        <w:t>*某些DDL（例如</w:t>
      </w:r>
      <w:r>
        <w:rPr>
          <w:rFonts w:hint="eastAsia"/>
        </w:rPr>
        <w:t>删除表</w:t>
      </w:r>
      <w:r>
        <w:t>）不是</w:t>
      </w:r>
      <w:r>
        <w:rPr>
          <w:rFonts w:hint="eastAsia"/>
        </w:rPr>
        <w:t>事务化</w:t>
      </w:r>
      <w:r>
        <w:t>的！当从尚未提交的事务声明</w:t>
      </w:r>
      <w:r>
        <w:rPr>
          <w:rFonts w:hint="eastAsia"/>
        </w:rPr>
        <w:t>表</w:t>
      </w:r>
      <w:r>
        <w:t>时，新表立即</w:t>
      </w:r>
      <w:r>
        <w:rPr>
          <w:rFonts w:hint="eastAsia"/>
        </w:rPr>
        <w:t>对于其他事务</w:t>
      </w:r>
      <w:r>
        <w:t>可见（</w:t>
      </w:r>
      <w:r>
        <w:rPr>
          <w:rFonts w:hint="eastAsia"/>
        </w:rPr>
        <w:t>尽管为</w:t>
      </w:r>
      <w:r>
        <w:t>空</w:t>
      </w:r>
      <w:r>
        <w:rPr>
          <w:rFonts w:hint="eastAsia"/>
        </w:rPr>
        <w:t>）</w:t>
      </w:r>
      <w:r>
        <w:t>。MySQL</w:t>
      </w:r>
      <w:r>
        <w:rPr>
          <w:rFonts w:hint="eastAsia"/>
        </w:rPr>
        <w:t>不足够ACID</w:t>
      </w:r>
      <w:r>
        <w:t>。</w:t>
      </w:r>
    </w:p>
    <w:p>
      <w:pPr>
        <w:jc w:val="left"/>
      </w:pPr>
      <w:r>
        <w:t>*可以声明CHECK约束但是会被默默忽略！</w:t>
      </w:r>
    </w:p>
    <w:p>
      <w:pPr>
        <w:jc w:val="left"/>
      </w:pPr>
      <w:r>
        <w:t>*使用较短的REFERENCES</w:t>
      </w:r>
      <w:r>
        <w:rPr>
          <w:rFonts w:hint="eastAsia"/>
        </w:rPr>
        <w:t>语句</w:t>
      </w:r>
      <w:r>
        <w:t>声明的FOREIGN KEY-s（在列定义的末尾）不会被强制执行，并且当引用的表/列丢失时甚至没有</w:t>
      </w:r>
      <w:r>
        <w:rPr>
          <w:rFonts w:hint="eastAsia"/>
        </w:rPr>
        <w:t>报错</w:t>
      </w:r>
      <w:r>
        <w:t>！需要使用更长的FOREIGN KEY + REFERENCES语</w:t>
      </w:r>
      <w:r>
        <w:rPr>
          <w:rFonts w:hint="eastAsia"/>
        </w:rPr>
        <w:t>句</w:t>
      </w:r>
      <w:r>
        <w:t>。</w:t>
      </w:r>
    </w:p>
    <w:p>
      <w:pPr>
        <w:jc w:val="left"/>
      </w:pPr>
      <w:r>
        <w:rPr>
          <w:rFonts w:hint="eastAsia"/>
        </w:rPr>
        <w:t>*“无论在何种SQL模式下，截断TEXT类型数据末尾的多余空格总会产生警告。”即使是在默认的“严格模式”下，数据也会被默默截断。索引是可以截断数据的（Postgres中也可以这样做），但是数据不可以。</w:t>
      </w:r>
    </w:p>
    <w:p>
      <w:pPr>
        <w:jc w:val="left"/>
      </w:pP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我希望Postgres可以引进的MySQL功能</w:t>
      </w:r>
    </w:p>
    <w:p>
      <w:pPr>
        <w:jc w:val="left"/>
        <w:rPr>
          <w:rFonts w:hint="eastAsia"/>
        </w:rPr>
      </w:pPr>
    </w:p>
    <w:p>
      <w:pPr>
        <w:jc w:val="left"/>
      </w:pPr>
      <w:r>
        <w:t>*隐式会话变量。</w:t>
      </w:r>
      <w:r>
        <w:rPr>
          <w:rFonts w:hint="eastAsia"/>
        </w:rPr>
        <w:t>PG中是使用“set”/ set_config（）+ current_setting（）函数这种繁琐的方式实现的。Postgres在这方面有一个补丁，但是没把它加到内核里。</w:t>
      </w:r>
    </w:p>
    <w:p>
      <w:pPr>
        <w:jc w:val="left"/>
      </w:pPr>
      <w:r>
        <w:t>"select @a := 42; select @a;"</w:t>
      </w:r>
    </w:p>
    <w:p>
      <w:pPr>
        <w:jc w:val="left"/>
      </w:pPr>
      <w:r>
        <w:t xml:space="preserve">*内置“空间”支持。 </w:t>
      </w:r>
      <w:r>
        <w:rPr>
          <w:rFonts w:hint="eastAsia"/>
        </w:rPr>
        <w:t>尽管</w:t>
      </w:r>
      <w:r>
        <w:t>MySQL GIS功能虽然没有Postgres的PostGIS</w:t>
      </w:r>
      <w:r>
        <w:rPr>
          <w:rFonts w:hint="eastAsia"/>
        </w:rPr>
        <w:t>功能强大，但是可以在配置文件中配置，并且有官方的支持，这会让更多人了解它并且为潜在的需要GIS平台的开发人员提供保障，从而帮助整个Postgres项目。</w:t>
      </w:r>
    </w:p>
    <w:p>
      <w:pPr>
        <w:jc w:val="left"/>
      </w:pPr>
      <w:r>
        <w:t>*生成列。</w:t>
      </w:r>
      <w:r>
        <w:rPr>
          <w:rFonts w:hint="eastAsia"/>
        </w:rPr>
        <w:t>目前</w:t>
      </w:r>
      <w:r>
        <w:t>在Postgres中，需要</w:t>
      </w:r>
      <w:r>
        <w:rPr>
          <w:rFonts w:hint="eastAsia"/>
        </w:rPr>
        <w:t>使用视图</w:t>
      </w:r>
      <w:r>
        <w:t>，但有些工作已经</w:t>
      </w:r>
      <w:r>
        <w:rPr>
          <w:rFonts w:hint="eastAsia"/>
        </w:rPr>
        <w:t>在做了</w:t>
      </w:r>
      <w:r>
        <w:t>。</w:t>
      </w:r>
    </w:p>
    <w:p>
      <w:pPr>
        <w:jc w:val="left"/>
      </w:pPr>
      <w:r>
        <w:t>*用于优先处理/限制实例中的某些工作负载（用户）</w:t>
      </w:r>
      <w:r>
        <w:rPr>
          <w:rFonts w:hint="eastAsia"/>
        </w:rPr>
        <w:t>的</w:t>
      </w:r>
      <w:r>
        <w:t>资源组。</w:t>
      </w:r>
      <w:r>
        <w:rPr>
          <w:rFonts w:hint="eastAsia"/>
        </w:rPr>
        <w:t>目前只能管理CPU。</w:t>
      </w:r>
    </w:p>
    <w:p>
      <w:pPr>
        <w:jc w:val="left"/>
      </w:pPr>
      <w:r>
        <w:t>*“X</w:t>
      </w:r>
      <w:r>
        <w:rPr>
          <w:rFonts w:hint="eastAsia"/>
        </w:rPr>
        <w:t xml:space="preserve"> Protocol</w:t>
      </w:r>
      <w:r>
        <w:t>”插件。一个相对较新的东西，它允许来自单个会话的异步调用！</w:t>
      </w:r>
    </w:p>
    <w:p>
      <w:pPr>
        <w:jc w:val="left"/>
      </w:pPr>
      <w:r>
        <w:t>*</w:t>
      </w:r>
      <w:r>
        <w:rPr>
          <w:rFonts w:hint="eastAsia"/>
        </w:rPr>
        <w:t>当行改变时，自动更新TIMESTAMP 列（使用ON UPDATE CURRENT_TIMESTAMP子句）。 在Postgres中，类似的功能仅适用于初始化INSERT，否则需要使用触发器。</w:t>
      </w:r>
    </w:p>
    <w:p>
      <w:pPr>
        <w:jc w:val="left"/>
      </w:pPr>
      <w:r>
        <w:t>*单个“SHOW STATUS”SQL命令，可以很好地概述服务器事件和常规查询操作的全局服务器状态</w:t>
      </w:r>
      <w:r>
        <w:rPr>
          <w:rFonts w:hint="eastAsia"/>
        </w:rPr>
        <w:t>，适用于连接</w:t>
      </w:r>
      <w:r>
        <w:t>，Aborted_connects，Innodb_num_open_files，Bytes_received / sent，“admin commands”计数器，对象创建/删除计数器，pages_read /写入，锁等。对于Postgres</w:t>
      </w:r>
      <w:r>
        <w:rPr>
          <w:rFonts w:hint="eastAsia"/>
        </w:rPr>
        <w:t>，</w:t>
      </w:r>
      <w:r>
        <w:t>它只能用于连续的pg_stat *</w:t>
      </w:r>
      <w:r>
        <w:rPr>
          <w:rFonts w:hint="eastAsia"/>
        </w:rPr>
        <w:t>监控</w:t>
      </w:r>
      <w:r>
        <w:t>和/或连续日志文件</w:t>
      </w:r>
      <w:r>
        <w:rPr>
          <w:rFonts w:hint="eastAsia"/>
        </w:rPr>
        <w:t>解析。</w:t>
      </w:r>
    </w:p>
    <w:p>
      <w:pPr>
        <w:jc w:val="left"/>
      </w:pPr>
      <w:r>
        <w:rPr>
          <w:rFonts w:hint="eastAsia"/>
        </w:rPr>
        <w:t>* RESTART（也是SHUTDOWN）— 一个停止并重启MySQL服务器的SQL命令。它需要SHUTDOWN权限。</w:t>
      </w:r>
    </w:p>
    <w:p>
      <w:pPr>
        <w:jc w:val="left"/>
      </w:pPr>
      <w:r>
        <w:rPr>
          <w:rFonts w:hint="eastAsia"/>
        </w:rPr>
        <w:t>*真正的集群化（索引组织的）的表（主键实现）。在Postgres中，集群化仅在很短的时间内起作用。</w:t>
      </w:r>
    </w:p>
    <w:p>
      <w:pPr>
        <w:jc w:val="left"/>
      </w:pPr>
      <w:r>
        <w:rPr>
          <w:rFonts w:hint="eastAsia"/>
        </w:rPr>
        <w:t>*包含一个非常简单的工具，可以为服务器和客户端自动生成SSL证书。</w:t>
      </w:r>
    </w:p>
    <w:p>
      <w:pPr>
        <w:jc w:val="left"/>
      </w:pPr>
      <w:r>
        <w:t>* Fres 8.0.14版本允许帐户具有双密码，指定为主密码和辅助密码。这样可以顺利实现密码淘汰</w:t>
      </w:r>
      <w:r>
        <w:rPr>
          <w:rFonts w:hint="eastAsia"/>
        </w:rPr>
        <w:t>。</w:t>
      </w:r>
    </w:p>
    <w:p>
      <w:pPr>
        <w:jc w:val="left"/>
      </w:pP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我对MySQL 8 vs PostgreSQL 11的看法</w:t>
      </w:r>
    </w:p>
    <w:p>
      <w:pPr>
        <w:jc w:val="left"/>
      </w:pPr>
    </w:p>
    <w:p>
      <w:pPr>
        <w:jc w:val="left"/>
      </w:pPr>
      <w:r>
        <w:t>首先，这篇文章的想法不是打击MySQL</w:t>
      </w:r>
      <w:r>
        <w:rPr>
          <w:rFonts w:hint="eastAsia"/>
        </w:rPr>
        <w:t xml:space="preserve">— </w:t>
      </w:r>
      <w:r>
        <w:t>最新</w:t>
      </w:r>
      <w:r>
        <w:rPr>
          <w:rFonts w:hint="eastAsia"/>
        </w:rPr>
        <w:t>的MySQL 8版本</w:t>
      </w:r>
      <w:r>
        <w:t>中展</w:t>
      </w:r>
      <w:r>
        <w:rPr>
          <w:rFonts w:hint="eastAsia"/>
        </w:rPr>
        <w:t>现</w:t>
      </w:r>
      <w:r>
        <w:t>了很多进步。从发布说明来看，</w:t>
      </w:r>
      <w:r>
        <w:rPr>
          <w:rFonts w:hint="eastAsia"/>
        </w:rPr>
        <w:t>解决</w:t>
      </w:r>
      <w:r>
        <w:t>了很多问题，并且</w:t>
      </w:r>
      <w:r>
        <w:rPr>
          <w:rFonts w:hint="eastAsia"/>
        </w:rPr>
        <w:t>新增了很多</w:t>
      </w:r>
      <w:r>
        <w:t xml:space="preserve">很酷的功能（例如CTE-s，Window </w:t>
      </w:r>
      <w:r>
        <w:rPr>
          <w:rFonts w:hint="eastAsia"/>
        </w:rPr>
        <w:t>函数</w:t>
      </w:r>
      <w:r>
        <w:t>），使其更适合企业</w:t>
      </w:r>
      <w:r>
        <w:rPr>
          <w:rFonts w:hint="eastAsia"/>
        </w:rPr>
        <w:t>级</w:t>
      </w:r>
      <w:r>
        <w:t>。与Postgres（根据www.openhub.net）相比，源代码</w:t>
      </w:r>
      <w:r>
        <w:rPr>
          <w:rFonts w:hint="eastAsia"/>
        </w:rPr>
        <w:t>的修改更为活跃，即使对于PostgreSQL咨询人员来说有点难以承认—它的使用量更大，并且具有非常好的前景，由于稳固的财务支持，这对Postgres来说是个问题，因为它并非真正归任何公司所有（这在其他方面是一件好事）。</w:t>
      </w:r>
    </w:p>
    <w:p>
      <w:pPr>
        <w:jc w:val="left"/>
      </w:pPr>
    </w:p>
    <w:p>
      <w:pPr>
        <w:jc w:val="left"/>
        <w:rPr>
          <w:rFonts w:hint="eastAsia"/>
        </w:rPr>
      </w:pPr>
      <w:r>
        <w:t>但总而言之 - 目前（当然还</w:t>
      </w:r>
      <w:r>
        <w:rPr>
          <w:rFonts w:hint="eastAsia"/>
        </w:rPr>
        <w:t>需要了解</w:t>
      </w:r>
      <w:r>
        <w:t>很多PG知识）我仍然会推荐Postgres</w:t>
      </w:r>
      <w:r>
        <w:rPr>
          <w:rFonts w:hint="eastAsia"/>
        </w:rPr>
        <w:t>给</w:t>
      </w:r>
      <w:r>
        <w:t>99％需要关系</w:t>
      </w:r>
      <w:r>
        <w:rPr>
          <w:rFonts w:hint="eastAsia"/>
        </w:rPr>
        <w:t>型</w:t>
      </w:r>
      <w:r>
        <w:t>数据库</w:t>
      </w:r>
      <w:r>
        <w:rPr>
          <w:rFonts w:hint="eastAsia"/>
        </w:rPr>
        <w:t>的</w:t>
      </w:r>
      <w:r>
        <w:t>用户。由于</w:t>
      </w:r>
      <w:r>
        <w:rPr>
          <w:rFonts w:hint="eastAsia"/>
          <w:lang w:val="en-US" w:eastAsia="zh-CN"/>
        </w:rPr>
        <w:t>Mysql支持</w:t>
      </w:r>
      <w:r>
        <w:rPr>
          <w:rFonts w:ascii="Arial" w:hAnsi="Arial" w:cs="Arial"/>
          <w:color w:val="282F3A"/>
          <w:shd w:val="clear" w:color="auto" w:fill="FFFFFF"/>
        </w:rPr>
        <w:t>multi-master</w:t>
      </w:r>
      <w:r>
        <w:rPr>
          <w:rFonts w:hint="eastAsia" w:ascii="Arial" w:hAnsi="Arial" w:cs="Arial"/>
          <w:color w:val="282F3A"/>
          <w:shd w:val="clear" w:color="auto" w:fill="FFFFFF"/>
        </w:rPr>
        <w:t>功能</w:t>
      </w:r>
      <w:r>
        <w:t>，剩余的1％</w:t>
      </w:r>
      <w:r>
        <w:rPr>
          <w:rFonts w:hint="eastAsia"/>
        </w:rPr>
        <w:t>用户可能</w:t>
      </w:r>
      <w:r>
        <w:t>需要全局启动扩展的</w:t>
      </w:r>
      <w:r>
        <w:rPr>
          <w:rFonts w:hint="eastAsia"/>
          <w:lang w:val="en-US" w:eastAsia="zh-CN"/>
        </w:rPr>
        <w:t>需求</w:t>
      </w:r>
      <w:r>
        <w:t>。在其他方面，PostgreSQL更轻巧，更易于理解（是的，这意味着选择</w:t>
      </w:r>
      <w:r>
        <w:rPr>
          <w:rFonts w:hint="eastAsia"/>
        </w:rPr>
        <w:t>更少</w:t>
      </w:r>
      <w:r>
        <w:t>），</w:t>
      </w:r>
      <w:r>
        <w:rPr>
          <w:rFonts w:hint="eastAsia"/>
        </w:rPr>
        <w:t>更重要的是保持数据完整性：如果设置约束（检查约束，外键约束）很少会发生数据丢失或被破坏的情况。 使用MySQL，需要开发人员始终保持警惕...但是正如我们所知，人们会在时间压力下遗忘，忙碌，采取捷径—这些事情可能会在快捷方式实现之前困扰您几年。Postgres还具有更先进的扩展功能，例如100多个外部数据包装器，可满足最苛刻的数据集成需求。</w:t>
      </w:r>
    </w:p>
    <w:p>
      <w:pPr>
        <w:jc w:val="left"/>
        <w:rPr>
          <w:rFonts w:hint="eastAsia"/>
        </w:rPr>
      </w:pPr>
    </w:p>
    <w:p>
      <w:pPr>
        <w:jc w:val="left"/>
        <w:rPr>
          <w:ins w:id="0" w:author="陈 雁飞" w:date="2019-05-07T00:20:00Z"/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本文连接：</w:t>
      </w:r>
    </w:p>
    <w:p>
      <w:pPr>
        <w:jc w:val="left"/>
      </w:pPr>
      <w:ins w:id="1" w:author="陈 雁飞" w:date="2019-05-07T00:20:00Z">
        <w:r>
          <w:rPr/>
          <w:fldChar w:fldCharType="begin"/>
        </w:r>
      </w:ins>
      <w:ins w:id="2" w:author="陈 雁飞" w:date="2019-05-07T00:20:00Z">
        <w:r>
          <w:rPr/>
          <w:instrText xml:space="preserve"> HYPERLINK "https://www.cybertec-postgresql.com/en/looking-at-mysql-8-with-postgresql-goggles-on/" </w:instrText>
        </w:r>
      </w:ins>
      <w:ins w:id="3" w:author="陈 雁飞" w:date="2019-05-07T00:20:00Z">
        <w:r>
          <w:rPr/>
          <w:fldChar w:fldCharType="separate"/>
        </w:r>
      </w:ins>
      <w:ins w:id="4" w:author="陈 雁飞" w:date="2019-05-07T00:20:00Z">
        <w:r>
          <w:rPr>
            <w:rStyle w:val="10"/>
          </w:rPr>
          <w:t>https://www.cybertec-postgresql.com/en/looking-at-mysql-8-with-postgresql-goggles-on/</w:t>
        </w:r>
      </w:ins>
      <w:ins w:id="5" w:author="陈 雁飞" w:date="2019-05-07T00:20:00Z">
        <w:r>
          <w:rPr/>
          <w:fldChar w:fldCharType="end"/>
        </w:r>
      </w:ins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陈 雁飞">
    <w15:presenceInfo w15:providerId="Windows Live" w15:userId="74b8e5ba9db1b7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E127E6"/>
    <w:rsid w:val="000A642C"/>
    <w:rsid w:val="002C3036"/>
    <w:rsid w:val="00305C58"/>
    <w:rsid w:val="00341DD9"/>
    <w:rsid w:val="00371B2E"/>
    <w:rsid w:val="003F3E1F"/>
    <w:rsid w:val="004C2769"/>
    <w:rsid w:val="0054020A"/>
    <w:rsid w:val="005C7BB6"/>
    <w:rsid w:val="00657003"/>
    <w:rsid w:val="006F2E9C"/>
    <w:rsid w:val="00775B4C"/>
    <w:rsid w:val="008C59FD"/>
    <w:rsid w:val="009E79E3"/>
    <w:rsid w:val="00BB258F"/>
    <w:rsid w:val="00CA7E81"/>
    <w:rsid w:val="00E13AAC"/>
    <w:rsid w:val="00E76437"/>
    <w:rsid w:val="015036D1"/>
    <w:rsid w:val="01C51B5D"/>
    <w:rsid w:val="01FA7A88"/>
    <w:rsid w:val="020D61E8"/>
    <w:rsid w:val="022A2704"/>
    <w:rsid w:val="03E127E6"/>
    <w:rsid w:val="04555E4A"/>
    <w:rsid w:val="05B054B1"/>
    <w:rsid w:val="061E588A"/>
    <w:rsid w:val="072F4B18"/>
    <w:rsid w:val="07E10A38"/>
    <w:rsid w:val="08152334"/>
    <w:rsid w:val="0A2D7FA2"/>
    <w:rsid w:val="0A540DAA"/>
    <w:rsid w:val="0A804AB2"/>
    <w:rsid w:val="0A8913A1"/>
    <w:rsid w:val="0CEE5BD5"/>
    <w:rsid w:val="0D300481"/>
    <w:rsid w:val="0D6120F2"/>
    <w:rsid w:val="0DC22132"/>
    <w:rsid w:val="111439F6"/>
    <w:rsid w:val="13030500"/>
    <w:rsid w:val="13F20CCD"/>
    <w:rsid w:val="14E96499"/>
    <w:rsid w:val="178B55A2"/>
    <w:rsid w:val="182A61DA"/>
    <w:rsid w:val="186D62D9"/>
    <w:rsid w:val="188C0A41"/>
    <w:rsid w:val="192451CC"/>
    <w:rsid w:val="199F03DE"/>
    <w:rsid w:val="1A0939DB"/>
    <w:rsid w:val="1D044399"/>
    <w:rsid w:val="1EFB3D00"/>
    <w:rsid w:val="23764178"/>
    <w:rsid w:val="26B271B5"/>
    <w:rsid w:val="26CF639E"/>
    <w:rsid w:val="27221FF2"/>
    <w:rsid w:val="273C4B03"/>
    <w:rsid w:val="285530F0"/>
    <w:rsid w:val="29041C1B"/>
    <w:rsid w:val="292736FA"/>
    <w:rsid w:val="2949529B"/>
    <w:rsid w:val="295D253B"/>
    <w:rsid w:val="29B06B56"/>
    <w:rsid w:val="29D05C4C"/>
    <w:rsid w:val="29EA03DD"/>
    <w:rsid w:val="2A9374B1"/>
    <w:rsid w:val="2E001081"/>
    <w:rsid w:val="2F1C60CD"/>
    <w:rsid w:val="31AB5651"/>
    <w:rsid w:val="32301CF7"/>
    <w:rsid w:val="32EF4D2F"/>
    <w:rsid w:val="32F14FC6"/>
    <w:rsid w:val="33055E83"/>
    <w:rsid w:val="3465486C"/>
    <w:rsid w:val="36821F3D"/>
    <w:rsid w:val="3875427A"/>
    <w:rsid w:val="39255B5D"/>
    <w:rsid w:val="39D32B05"/>
    <w:rsid w:val="3A100C57"/>
    <w:rsid w:val="3A3B5B2C"/>
    <w:rsid w:val="3A87310F"/>
    <w:rsid w:val="3B9F2D39"/>
    <w:rsid w:val="3BED6E99"/>
    <w:rsid w:val="3D86649F"/>
    <w:rsid w:val="3DA13B98"/>
    <w:rsid w:val="3DD3459E"/>
    <w:rsid w:val="3EB64920"/>
    <w:rsid w:val="3F6204E3"/>
    <w:rsid w:val="3FA03F96"/>
    <w:rsid w:val="3FA35BBE"/>
    <w:rsid w:val="403464CE"/>
    <w:rsid w:val="40E83788"/>
    <w:rsid w:val="41850979"/>
    <w:rsid w:val="42D23350"/>
    <w:rsid w:val="431C50A7"/>
    <w:rsid w:val="45E30FCE"/>
    <w:rsid w:val="46747787"/>
    <w:rsid w:val="46E00F81"/>
    <w:rsid w:val="478B5A32"/>
    <w:rsid w:val="47AA1C0D"/>
    <w:rsid w:val="480973E9"/>
    <w:rsid w:val="4C9B6901"/>
    <w:rsid w:val="4DE85B40"/>
    <w:rsid w:val="4E637C1E"/>
    <w:rsid w:val="4E730D7C"/>
    <w:rsid w:val="4ED75EA7"/>
    <w:rsid w:val="4F19511F"/>
    <w:rsid w:val="50D81FCA"/>
    <w:rsid w:val="51191FF5"/>
    <w:rsid w:val="530E317F"/>
    <w:rsid w:val="53B07DF0"/>
    <w:rsid w:val="54AC7E9F"/>
    <w:rsid w:val="54E1701F"/>
    <w:rsid w:val="5585398F"/>
    <w:rsid w:val="565900A8"/>
    <w:rsid w:val="56CC1F28"/>
    <w:rsid w:val="56EA51EE"/>
    <w:rsid w:val="5717353E"/>
    <w:rsid w:val="57D44D0C"/>
    <w:rsid w:val="5ABA106C"/>
    <w:rsid w:val="5ACC1A67"/>
    <w:rsid w:val="5BCE47DF"/>
    <w:rsid w:val="5CCA7743"/>
    <w:rsid w:val="5DC6477A"/>
    <w:rsid w:val="6027164B"/>
    <w:rsid w:val="608F6637"/>
    <w:rsid w:val="60CA251D"/>
    <w:rsid w:val="60E37C32"/>
    <w:rsid w:val="621A3469"/>
    <w:rsid w:val="63AF5121"/>
    <w:rsid w:val="642B6E73"/>
    <w:rsid w:val="64781C1F"/>
    <w:rsid w:val="64ED0605"/>
    <w:rsid w:val="6556259F"/>
    <w:rsid w:val="657D7BBB"/>
    <w:rsid w:val="657E36B7"/>
    <w:rsid w:val="66240EE3"/>
    <w:rsid w:val="670B4F23"/>
    <w:rsid w:val="67CF044F"/>
    <w:rsid w:val="69A44212"/>
    <w:rsid w:val="6AA44B2B"/>
    <w:rsid w:val="6B3F7741"/>
    <w:rsid w:val="6B9A45AD"/>
    <w:rsid w:val="6F7D2180"/>
    <w:rsid w:val="6F907F03"/>
    <w:rsid w:val="6FA31963"/>
    <w:rsid w:val="70024717"/>
    <w:rsid w:val="707E1D94"/>
    <w:rsid w:val="7131732D"/>
    <w:rsid w:val="71555B06"/>
    <w:rsid w:val="734249D9"/>
    <w:rsid w:val="73842A9A"/>
    <w:rsid w:val="73890BDD"/>
    <w:rsid w:val="759374E8"/>
    <w:rsid w:val="77596FE6"/>
    <w:rsid w:val="77972D3B"/>
    <w:rsid w:val="784C37BF"/>
    <w:rsid w:val="788531DA"/>
    <w:rsid w:val="78E9540D"/>
    <w:rsid w:val="7A7B7727"/>
    <w:rsid w:val="7AB32EA9"/>
    <w:rsid w:val="7AF57497"/>
    <w:rsid w:val="7B340928"/>
    <w:rsid w:val="7E6303A2"/>
    <w:rsid w:val="7F0A35F2"/>
    <w:rsid w:val="7F70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kern w:val="0"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3"/>
    <w:qFormat/>
    <w:uiPriority w:val="0"/>
    <w:pPr>
      <w:jc w:val="left"/>
    </w:pPr>
  </w:style>
  <w:style w:type="paragraph" w:styleId="5">
    <w:name w:val="Balloon Text"/>
    <w:basedOn w:val="1"/>
    <w:link w:val="15"/>
    <w:qFormat/>
    <w:uiPriority w:val="0"/>
    <w:rPr>
      <w:sz w:val="18"/>
      <w:szCs w:val="18"/>
    </w:rPr>
  </w:style>
  <w:style w:type="paragraph" w:styleId="6">
    <w:name w:val="annotation subject"/>
    <w:basedOn w:val="4"/>
    <w:next w:val="4"/>
    <w:link w:val="14"/>
    <w:qFormat/>
    <w:uiPriority w:val="0"/>
    <w:rPr>
      <w:b/>
      <w:bCs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character" w:styleId="12">
    <w:name w:val="annotation reference"/>
    <w:basedOn w:val="8"/>
    <w:qFormat/>
    <w:uiPriority w:val="0"/>
    <w:rPr>
      <w:sz w:val="21"/>
      <w:szCs w:val="21"/>
    </w:rPr>
  </w:style>
  <w:style w:type="character" w:customStyle="1" w:styleId="13">
    <w:name w:val="批注文字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4">
    <w:name w:val="批注主题 字符"/>
    <w:basedOn w:val="13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15">
    <w:name w:val="批注框文本 字符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1021</Words>
  <Characters>5826</Characters>
  <Lines>48</Lines>
  <Paragraphs>13</Paragraphs>
  <TotalTime>7</TotalTime>
  <ScaleCrop>false</ScaleCrop>
  <LinksUpToDate>false</LinksUpToDate>
  <CharactersWithSpaces>6834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2019-04-21T14:01:00Z</dcterms:created>
  <dc:creator>李冉</dc:creator>
  <cp:lastModifiedBy>李冉</cp:lastModifiedBy>
  <dcterms:modified xsi:type="dcterms:W3CDTF">2019-05-23T11:29:25Z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