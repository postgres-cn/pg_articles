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PostgreSQL数据库的智能存储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KaiGai Kohei The PG-Strom Development Team</w:t>
      </w:r>
    </w:p>
    <w:p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出自</w:t>
      </w:r>
      <w:r>
        <w:rPr>
          <w:rFonts w:hint="eastAsia" w:ascii="Times New Roman" w:hAnsi="Times New Roman" w:cs="Times New Roman"/>
          <w:sz w:val="32"/>
          <w:szCs w:val="32"/>
        </w:rPr>
        <w:t>：</w:t>
      </w:r>
      <w:r>
        <w:fldChar w:fldCharType="begin"/>
      </w:r>
      <w:r>
        <w:instrText xml:space="preserve"> HYPERLINK "http://heterodb.com/blobs/P7130_KAIGAI_SSD2GPU_FIXTYPO.pdf" </w:instrText>
      </w:r>
      <w:r>
        <w:fldChar w:fldCharType="separate"/>
      </w:r>
      <w:r>
        <w:rPr>
          <w:rStyle w:val="9"/>
          <w:rFonts w:ascii="Times New Roman" w:hAnsi="Times New Roman" w:cs="Times New Roman"/>
          <w:sz w:val="24"/>
          <w:szCs w:val="32"/>
        </w:rPr>
        <w:t>http://heterodb.com/blobs/P7130_KAIGAI_SSD2GPU_FIXTYPO.pdf</w:t>
      </w:r>
      <w:r>
        <w:rPr>
          <w:rStyle w:val="9"/>
          <w:rFonts w:ascii="Times New Roman" w:hAnsi="Times New Roman" w:cs="Times New Roman"/>
          <w:sz w:val="24"/>
          <w:szCs w:val="32"/>
        </w:rPr>
        <w:fldChar w:fldCharType="end"/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翻译</w:t>
      </w:r>
      <w:r>
        <w:rPr>
          <w:rFonts w:hint="eastAsia" w:ascii="Times New Roman" w:hAnsi="Times New Roman" w:cs="Times New Roman"/>
          <w:sz w:val="32"/>
          <w:szCs w:val="32"/>
        </w:rPr>
        <w:t>：</w:t>
      </w:r>
      <w:r>
        <w:rPr>
          <w:rFonts w:hint="eastAsia" w:ascii="Times New Roman" w:hAnsi="Times New Roman" w:cs="Times New Roman"/>
          <w:sz w:val="24"/>
          <w:szCs w:val="32"/>
        </w:rPr>
        <w:t xml:space="preserve"> PostgreSQL中文社区</w:t>
      </w:r>
      <w:r>
        <w:rPr>
          <w:rFonts w:hint="eastAsia" w:ascii="Times New Roman" w:hAnsi="Times New Roman" w:cs="Times New Roman"/>
          <w:b/>
          <w:sz w:val="24"/>
          <w:szCs w:val="32"/>
        </w:rPr>
        <w:t>朱君鹏</w:t>
      </w:r>
    </w:p>
    <w:p>
      <w:pPr>
        <w:pStyle w:val="2"/>
      </w:pPr>
      <w:bookmarkStart w:id="0" w:name="_Toc28824"/>
      <w:bookmarkStart w:id="1" w:name="_Toc2423"/>
      <w:r>
        <w:rPr>
          <w:rFonts w:hint="eastAsia"/>
        </w:rPr>
        <w:t>文档</w:t>
      </w:r>
      <w:bookmarkEnd w:id="0"/>
      <w:bookmarkEnd w:id="1"/>
      <w:r>
        <w:rPr>
          <w:rFonts w:hint="eastAsia"/>
        </w:rPr>
        <w:t>声明</w:t>
      </w:r>
    </w:p>
    <w:p>
      <w:pPr>
        <w:pStyle w:val="4"/>
        <w:ind w:left="0"/>
        <w:rPr>
          <w:rFonts w:ascii="华文中宋" w:hAnsi="华文中宋" w:eastAsia="华文中宋"/>
          <w:sz w:val="21"/>
          <w:szCs w:val="21"/>
          <w:lang w:eastAsia="zh-CN"/>
        </w:rPr>
      </w:pPr>
      <w:bookmarkStart w:id="2" w:name="OLE_LINK3"/>
      <w:bookmarkStart w:id="3" w:name="OLE_LINK4"/>
      <w:r>
        <w:rPr>
          <w:rFonts w:hint="eastAsia" w:ascii="华文中宋" w:hAnsi="华文中宋" w:eastAsia="华文中宋"/>
          <w:sz w:val="21"/>
          <w:szCs w:val="21"/>
          <w:lang w:eastAsia="zh-CN"/>
        </w:rPr>
        <w:t>所有版权归原作者所有，本文只是负责翻译和分享工作，如果需要引用标明出处。</w:t>
      </w:r>
    </w:p>
    <w:p>
      <w:pPr>
        <w:pStyle w:val="2"/>
      </w:pPr>
      <w:bookmarkStart w:id="4" w:name="_Toc30837"/>
      <w:bookmarkStart w:id="5" w:name="_Toc13880"/>
      <w:r>
        <w:rPr>
          <w:rFonts w:hint="eastAsia"/>
        </w:rPr>
        <w:t>修改记录</w:t>
      </w:r>
      <w:bookmarkEnd w:id="4"/>
      <w:bookmarkEnd w:id="5"/>
      <w:r>
        <w:rPr>
          <w:rFonts w:hint="eastAsia"/>
        </w:rPr>
        <w:t>和版本信息</w:t>
      </w:r>
    </w:p>
    <w:tbl>
      <w:tblPr>
        <w:tblStyle w:val="7"/>
        <w:tblW w:w="7513" w:type="dxa"/>
        <w:tblInd w:w="76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417"/>
        <w:gridCol w:w="1494"/>
        <w:gridCol w:w="1156"/>
        <w:gridCol w:w="344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417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pct10" w:color="auto" w:fill="auto"/>
          </w:tcPr>
          <w:p>
            <w:pPr>
              <w:pStyle w:val="17"/>
              <w:rPr>
                <w:rFonts w:ascii="华文中宋" w:hAnsi="华文中宋" w:eastAsia="华文中宋"/>
                <w:sz w:val="21"/>
                <w:szCs w:val="21"/>
                <w:lang w:eastAsia="zh-CN"/>
              </w:rPr>
            </w:pPr>
            <w:bookmarkStart w:id="6" w:name="_Toc452294658"/>
            <w:r>
              <w:rPr>
                <w:rFonts w:hint="eastAsia" w:ascii="华文中宋" w:hAnsi="华文中宋" w:eastAsia="华文中宋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494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17"/>
              <w:rPr>
                <w:rFonts w:ascii="华文中宋" w:hAnsi="华文中宋" w:eastAsia="华文中宋"/>
                <w:sz w:val="21"/>
                <w:szCs w:val="21"/>
                <w:lang w:eastAsia="zh-CN"/>
              </w:rPr>
            </w:pPr>
            <w:r>
              <w:rPr>
                <w:rFonts w:hint="eastAsia" w:ascii="华文中宋" w:hAnsi="华文中宋" w:eastAsia="华文中宋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1156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17"/>
              <w:rPr>
                <w:rFonts w:ascii="华文中宋" w:hAnsi="华文中宋" w:eastAsia="华文中宋"/>
                <w:sz w:val="21"/>
                <w:szCs w:val="21"/>
                <w:lang w:eastAsia="zh-CN"/>
              </w:rPr>
            </w:pPr>
            <w:r>
              <w:rPr>
                <w:rFonts w:hint="eastAsia" w:ascii="华文中宋" w:hAnsi="华文中宋" w:eastAsia="华文中宋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3446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0" w:color="auto" w:fill="auto"/>
          </w:tcPr>
          <w:p>
            <w:pPr>
              <w:pStyle w:val="17"/>
              <w:rPr>
                <w:rFonts w:ascii="华文中宋" w:hAnsi="华文中宋" w:eastAsia="华文中宋"/>
                <w:sz w:val="21"/>
                <w:szCs w:val="21"/>
                <w:lang w:eastAsia="zh-CN"/>
              </w:rPr>
            </w:pPr>
            <w:r>
              <w:rPr>
                <w:rFonts w:hint="eastAsia" w:ascii="华文中宋" w:hAnsi="华文中宋" w:eastAsia="华文中宋"/>
                <w:sz w:val="21"/>
                <w:szCs w:val="21"/>
                <w:lang w:eastAsia="zh-CN"/>
              </w:rPr>
              <w:t>修改记录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417" w:type="dxa"/>
            <w:tcBorders>
              <w:top w:val="single" w:color="auto" w:sz="6" w:space="0"/>
              <w:left w:val="nil"/>
              <w:bottom w:val="single" w:color="auto" w:sz="4" w:space="0"/>
              <w:right w:val="nil"/>
            </w:tcBorders>
            <w:shd w:val="pct50" w:color="auto" w:fill="auto"/>
          </w:tcPr>
          <w:p>
            <w:pPr>
              <w:pStyle w:val="15"/>
              <w:rPr>
                <w:rFonts w:ascii="华文中宋" w:hAnsi="华文中宋" w:eastAsia="华文中宋"/>
                <w:sz w:val="8"/>
                <w:lang w:eastAsia="zh-CN"/>
              </w:rPr>
            </w:pPr>
          </w:p>
        </w:tc>
        <w:tc>
          <w:tcPr>
            <w:tcW w:w="1494" w:type="dxa"/>
            <w:tcBorders>
              <w:top w:val="single" w:color="auto" w:sz="6" w:space="0"/>
              <w:left w:val="nil"/>
              <w:bottom w:val="single" w:color="auto" w:sz="4" w:space="0"/>
              <w:right w:val="nil"/>
            </w:tcBorders>
            <w:shd w:val="pct50" w:color="auto" w:fill="auto"/>
          </w:tcPr>
          <w:p>
            <w:pPr>
              <w:pStyle w:val="15"/>
              <w:rPr>
                <w:rFonts w:ascii="华文中宋" w:hAnsi="华文中宋" w:eastAsia="华文中宋"/>
                <w:sz w:val="8"/>
                <w:lang w:eastAsia="zh-CN"/>
              </w:rPr>
            </w:pPr>
          </w:p>
        </w:tc>
        <w:tc>
          <w:tcPr>
            <w:tcW w:w="1156" w:type="dxa"/>
            <w:tcBorders>
              <w:top w:val="single" w:color="auto" w:sz="6" w:space="0"/>
              <w:left w:val="nil"/>
              <w:bottom w:val="single" w:color="auto" w:sz="4" w:space="0"/>
              <w:right w:val="nil"/>
            </w:tcBorders>
            <w:shd w:val="pct50" w:color="auto" w:fill="auto"/>
          </w:tcPr>
          <w:p>
            <w:pPr>
              <w:pStyle w:val="15"/>
              <w:rPr>
                <w:rFonts w:ascii="华文中宋" w:hAnsi="华文中宋" w:eastAsia="华文中宋"/>
                <w:sz w:val="8"/>
                <w:lang w:eastAsia="zh-CN"/>
              </w:rPr>
            </w:pPr>
          </w:p>
        </w:tc>
        <w:tc>
          <w:tcPr>
            <w:tcW w:w="3446" w:type="dxa"/>
            <w:tcBorders>
              <w:top w:val="single" w:color="auto" w:sz="6" w:space="0"/>
              <w:left w:val="nil"/>
              <w:bottom w:val="single" w:color="auto" w:sz="4" w:space="0"/>
              <w:right w:val="nil"/>
            </w:tcBorders>
            <w:shd w:val="pct50" w:color="auto" w:fill="auto"/>
          </w:tcPr>
          <w:p>
            <w:pPr>
              <w:pStyle w:val="15"/>
              <w:rPr>
                <w:rFonts w:ascii="华文中宋" w:hAnsi="华文中宋" w:eastAsia="华文中宋"/>
                <w:sz w:val="8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ascii="华文中宋" w:hAnsi="华文中宋" w:eastAsia="华文中宋"/>
                <w:sz w:val="21"/>
                <w:szCs w:val="21"/>
                <w:lang w:val="en-US" w:eastAsia="zh-CN"/>
              </w:rPr>
            </w:pPr>
            <w:r>
              <w:rPr>
                <w:rFonts w:ascii="华文中宋" w:hAnsi="华文中宋" w:eastAsia="华文中宋"/>
                <w:sz w:val="21"/>
                <w:szCs w:val="21"/>
                <w:lang w:eastAsia="zh-CN"/>
              </w:rPr>
              <w:t>201</w:t>
            </w:r>
            <w:r>
              <w:rPr>
                <w:rFonts w:hint="eastAsia" w:ascii="华文中宋" w:hAnsi="华文中宋" w:eastAsia="华文中宋"/>
                <w:sz w:val="21"/>
                <w:szCs w:val="21"/>
                <w:lang w:eastAsia="zh-CN"/>
              </w:rPr>
              <w:t>9</w:t>
            </w:r>
            <w:r>
              <w:rPr>
                <w:rFonts w:ascii="华文中宋" w:hAnsi="华文中宋" w:eastAsia="华文中宋"/>
                <w:sz w:val="21"/>
                <w:szCs w:val="21"/>
                <w:lang w:eastAsia="zh-CN"/>
              </w:rPr>
              <w:t>-</w:t>
            </w:r>
            <w:r>
              <w:rPr>
                <w:rFonts w:hint="eastAsia" w:ascii="华文中宋" w:hAnsi="华文中宋" w:eastAsia="华文中宋"/>
                <w:sz w:val="21"/>
                <w:szCs w:val="21"/>
                <w:lang w:eastAsia="zh-CN"/>
              </w:rPr>
              <w:t>2</w:t>
            </w:r>
            <w:r>
              <w:rPr>
                <w:rFonts w:ascii="华文中宋" w:hAnsi="华文中宋" w:eastAsia="华文中宋"/>
                <w:sz w:val="21"/>
                <w:szCs w:val="21"/>
                <w:lang w:eastAsia="zh-CN"/>
              </w:rPr>
              <w:t>-</w:t>
            </w:r>
            <w:r>
              <w:rPr>
                <w:rFonts w:hint="eastAsia" w:ascii="华文中宋" w:hAnsi="华文中宋" w:eastAsia="华文中宋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ascii="华文中宋" w:hAnsi="华文中宋" w:eastAsia="华文中宋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32"/>
              </w:rPr>
              <w:t>朱君鹏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ind w:right="-78"/>
              <w:rPr>
                <w:rFonts w:ascii="华文中宋" w:hAnsi="华文中宋" w:eastAsia="华文中宋"/>
                <w:sz w:val="21"/>
                <w:szCs w:val="21"/>
                <w:lang w:eastAsia="zh-CN"/>
              </w:rPr>
            </w:pPr>
            <w:r>
              <w:rPr>
                <w:rFonts w:ascii="华文中宋" w:hAnsi="华文中宋" w:eastAsia="华文中宋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3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ascii="华文中宋" w:hAnsi="华文中宋" w:eastAsia="华文中宋"/>
                <w:sz w:val="21"/>
                <w:szCs w:val="21"/>
                <w:lang w:eastAsia="zh-CN"/>
              </w:rPr>
            </w:pPr>
            <w:r>
              <w:rPr>
                <w:rFonts w:ascii="华文中宋" w:hAnsi="华文中宋" w:eastAsia="华文中宋"/>
                <w:sz w:val="21"/>
                <w:szCs w:val="21"/>
                <w:lang w:eastAsia="zh-CN"/>
              </w:rPr>
              <w:t>创建初始版本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ascii="华文中宋" w:hAnsi="华文中宋" w:eastAsia="华文中宋"/>
                <w:sz w:val="21"/>
                <w:szCs w:val="21"/>
                <w:lang w:eastAsia="zh-CN"/>
              </w:rPr>
            </w:pPr>
            <w:r>
              <w:rPr>
                <w:rFonts w:hint="eastAsia" w:ascii="华文中宋" w:hAnsi="华文中宋" w:eastAsia="华文中宋"/>
                <w:sz w:val="21"/>
                <w:szCs w:val="21"/>
                <w:lang w:eastAsia="zh-CN"/>
              </w:rPr>
              <w:t>2019-04-22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ascii="华文中宋" w:hAnsi="华文中宋" w:eastAsia="华文中宋"/>
                <w:sz w:val="21"/>
                <w:szCs w:val="21"/>
                <w:lang w:eastAsia="zh-CN"/>
              </w:rPr>
            </w:pPr>
            <w:r>
              <w:rPr>
                <w:rFonts w:ascii="华文中宋" w:hAnsi="华文中宋" w:eastAsia="华文中宋"/>
                <w:sz w:val="21"/>
                <w:szCs w:val="21"/>
                <w:lang w:eastAsia="zh-CN"/>
              </w:rPr>
              <w:t>Qinghui.guo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ind w:right="-78"/>
              <w:rPr>
                <w:rFonts w:ascii="华文中宋" w:hAnsi="华文中宋" w:eastAsia="华文中宋"/>
                <w:sz w:val="21"/>
                <w:szCs w:val="21"/>
                <w:lang w:eastAsia="zh-CN"/>
              </w:rPr>
            </w:pPr>
            <w:r>
              <w:rPr>
                <w:rFonts w:hint="eastAsia" w:ascii="华文中宋" w:hAnsi="华文中宋" w:eastAsia="华文中宋"/>
                <w:sz w:val="21"/>
                <w:szCs w:val="21"/>
                <w:lang w:eastAsia="zh-CN"/>
              </w:rPr>
              <w:t>2.0</w:t>
            </w:r>
          </w:p>
        </w:tc>
        <w:tc>
          <w:tcPr>
            <w:tcW w:w="3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ascii="华文中宋" w:hAnsi="华文中宋" w:eastAsia="华文中宋"/>
                <w:sz w:val="21"/>
                <w:szCs w:val="21"/>
                <w:lang w:eastAsia="zh-CN"/>
              </w:rPr>
            </w:pPr>
            <w:r>
              <w:rPr>
                <w:rFonts w:hint="eastAsia" w:ascii="华文中宋" w:hAnsi="华文中宋" w:eastAsia="华文中宋"/>
                <w:sz w:val="21"/>
                <w:szCs w:val="21"/>
                <w:lang w:eastAsia="zh-CN"/>
              </w:rPr>
              <w:t>添加版本信息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hint="default" w:ascii="华文中宋" w:hAnsi="华文中宋" w:eastAsia="华文中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21"/>
                <w:szCs w:val="21"/>
                <w:lang w:val="en-US" w:eastAsia="zh-CN"/>
              </w:rPr>
              <w:t>2019-08-10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hint="default" w:ascii="华文中宋" w:hAnsi="华文中宋" w:eastAsia="华文中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21"/>
                <w:szCs w:val="21"/>
                <w:lang w:val="en-US" w:eastAsia="zh-CN"/>
              </w:rPr>
              <w:t>崔鹏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ind w:right="-78"/>
              <w:rPr>
                <w:rFonts w:hint="default" w:ascii="华文中宋" w:hAnsi="华文中宋" w:eastAsia="华文中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21"/>
                <w:szCs w:val="21"/>
                <w:lang w:val="en-US" w:eastAsia="zh-CN"/>
              </w:rPr>
              <w:t>3.0</w:t>
            </w:r>
          </w:p>
        </w:tc>
        <w:tc>
          <w:tcPr>
            <w:tcW w:w="3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hint="default" w:ascii="华文中宋" w:hAnsi="华文中宋" w:eastAsia="华文中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21"/>
                <w:szCs w:val="21"/>
                <w:lang w:val="en-US" w:eastAsia="zh-CN"/>
              </w:rPr>
              <w:t>文章校对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ascii="华文中宋" w:hAnsi="华文中宋" w:eastAsia="华文中宋"/>
                <w:sz w:val="21"/>
                <w:szCs w:val="21"/>
                <w:lang w:eastAsia="zh-CN"/>
              </w:rPr>
            </w:pP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ascii="华文中宋" w:hAnsi="华文中宋" w:eastAsia="华文中宋"/>
                <w:sz w:val="21"/>
                <w:szCs w:val="21"/>
                <w:lang w:eastAsia="zh-CN"/>
              </w:rPr>
            </w:pP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ind w:right="-78"/>
              <w:rPr>
                <w:rFonts w:ascii="华文中宋" w:hAnsi="华文中宋" w:eastAsia="华文中宋"/>
                <w:sz w:val="21"/>
                <w:szCs w:val="21"/>
                <w:lang w:eastAsia="zh-CN"/>
              </w:rPr>
            </w:pPr>
          </w:p>
        </w:tc>
        <w:tc>
          <w:tcPr>
            <w:tcW w:w="3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ascii="华文中宋" w:hAnsi="华文中宋" w:eastAsia="华文中宋"/>
                <w:sz w:val="21"/>
                <w:szCs w:val="21"/>
                <w:lang w:eastAsia="zh-CN"/>
              </w:rPr>
            </w:pPr>
          </w:p>
        </w:tc>
      </w:tr>
      <w:bookmarkEnd w:id="2"/>
      <w:bookmarkEnd w:id="3"/>
      <w:bookmarkEnd w:id="6"/>
    </w:tbl>
    <w:p>
      <w:pPr>
        <w:spacing w:line="360" w:lineRule="auto"/>
        <w:rPr>
          <w:rFonts w:ascii="Times New Roman" w:hAnsi="Times New Roman" w:cs="Times New Roman"/>
          <w:b/>
          <w:sz w:val="24"/>
          <w:szCs w:val="32"/>
        </w:rPr>
      </w:pPr>
    </w:p>
    <w:p>
      <w:pPr>
        <w:pStyle w:val="2"/>
        <w:spacing w:line="360" w:lineRule="auto"/>
      </w:pPr>
      <w:r>
        <w:t>摘要</w:t>
      </w:r>
    </w:p>
    <w:p>
      <w:pPr>
        <w:spacing w:line="360" w:lineRule="auto"/>
        <w:ind w:firstLine="420"/>
      </w:pPr>
      <w:r>
        <w:rPr>
          <w:rFonts w:hint="eastAsia"/>
        </w:rPr>
        <w:t>GPUDirect RDMA允许直接从PCIe设备到GPU RAM的对等数据加载。对于Linux内核和PostgreSQL的扩展模块，我们通过将NVMe-SSD上的数据库块加载到GPU RAM以及在GPU设备上执行SQL来协同利用此基础架构进行非常快速的表扫描。一旦数据块加载到GPU RAM上，内核函数就会根据提供的SQL（WHERE</w:t>
      </w:r>
      <w:r>
        <w:t xml:space="preserve"> </w:t>
      </w:r>
      <w:r>
        <w:rPr>
          <w:rFonts w:hint="eastAsia"/>
        </w:rPr>
        <w:t>clause，JOIN和GROUP BY）减少数据大小。在结果中，CPU / RAM将获得比实际表大小小得多的数据大小，并且看起来存储在理解SQL的情况下智能地执行。根据基于SQL星型模式的基准测试，我们的功能可以在80秒内扫描351GB平台;这是大约4.5GB / s的查询处理吞吐量，比通常的文件系统基本I / O实现快2.5倍。此结果表明GPU对I / O密集型工作负载也很有价值，而不仅仅是计算密集型工作负载。</w:t>
      </w:r>
    </w:p>
    <w:p>
      <w:pPr>
        <w:pStyle w:val="2"/>
        <w:spacing w:line="360" w:lineRule="auto"/>
      </w:pPr>
      <w:r>
        <w:rPr>
          <w:rFonts w:hint="eastAsia"/>
        </w:rPr>
        <w:t>简要架构</w:t>
      </w:r>
    </w:p>
    <w:p>
      <w:pPr>
        <w:jc w:val="center"/>
      </w:pPr>
      <w:r>
        <w:drawing>
          <wp:inline distT="0" distB="0" distL="0" distR="0">
            <wp:extent cx="4152265" cy="13995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  <w:r>
        <w:rPr>
          <w:rFonts w:hint="eastAsia"/>
        </w:rPr>
        <w:t>OLAP（</w:t>
      </w:r>
      <w:ins w:id="0" w:author="Administrator" w:date="2019-08-10T20:38:15Z">
        <w:r>
          <w:rPr>
            <w:rFonts w:hint="eastAsia"/>
            <w:lang w:val="en-US" w:eastAsia="zh-CN"/>
          </w:rPr>
          <w:t>联机</w:t>
        </w:r>
      </w:ins>
      <w:del w:id="1" w:author="Administrator" w:date="2019-08-10T20:38:10Z">
        <w:r>
          <w:rPr>
            <w:rFonts w:hint="eastAsia"/>
          </w:rPr>
          <w:delText>在线</w:delText>
        </w:r>
      </w:del>
      <w:r>
        <w:rPr>
          <w:rFonts w:hint="eastAsia"/>
        </w:rPr>
        <w:t>分析处理）是数据库领域的一个主要工作</w:t>
      </w:r>
      <w:del w:id="2" w:author="Administrator" w:date="2019-08-10T20:42:13Z">
        <w:r>
          <w:rPr>
            <w:rFonts w:hint="eastAsia"/>
          </w:rPr>
          <w:delText>负载</w:delText>
        </w:r>
      </w:del>
      <w:r>
        <w:rPr>
          <w:rFonts w:hint="eastAsia"/>
        </w:rPr>
        <w:t>。它的特点是查询想要从大量数据中生成（相对）小的摘要;通常大于物理RAM大小。传统上，存储设备（如SSD）上的数据库的数据块被加载到主机系统的RAM一次，然后CPU或GPU处理它们。但是</w:t>
      </w:r>
      <w:ins w:id="3" w:author="Administrator" w:date="2019-08-10T20:46:30Z">
        <w:r>
          <w:rPr>
            <w:rFonts w:hint="eastAsia"/>
          </w:rPr>
          <w:t>，</w:t>
        </w:r>
      </w:ins>
      <w:ins w:id="4" w:author="Administrator" w:date="2019-08-10T20:46:17Z">
        <w:r>
          <w:rPr>
            <w:rFonts w:hint="eastAsia"/>
            <w:lang w:eastAsia="zh-CN"/>
          </w:rPr>
          <w:t>由于数据块中的大多数行都被过滤</w:t>
        </w:r>
      </w:ins>
      <w:r>
        <w:rPr>
          <w:rFonts w:hint="eastAsia"/>
        </w:rPr>
        <w:t>，</w:t>
      </w:r>
      <w:ins w:id="5" w:author="Administrator" w:date="2019-08-10T20:49:00Z">
        <w:r>
          <w:rPr>
            <w:rFonts w:hint="eastAsia"/>
            <w:lang w:val="en-US" w:eastAsia="zh-CN"/>
          </w:rPr>
          <w:t>所以</w:t>
        </w:r>
      </w:ins>
      <w:del w:id="6" w:author="Administrator" w:date="2019-08-10T20:48:56Z">
        <w:r>
          <w:rPr>
            <w:rFonts w:hint="eastAsia"/>
          </w:rPr>
          <w:delText>它</w:delText>
        </w:r>
      </w:del>
      <w:del w:id="7" w:author="Administrator" w:date="2019-08-10T20:48:55Z">
        <w:r>
          <w:rPr>
            <w:rFonts w:hint="eastAsia"/>
          </w:rPr>
          <w:delText>的</w:delText>
        </w:r>
      </w:del>
      <w:r>
        <w:rPr>
          <w:rFonts w:hint="eastAsia"/>
        </w:rPr>
        <w:t>效率不高，因为在GROUP BY操作的缩减过程中，数据块中的大多数行都被过滤掉或仅被引用一次。在SQL工作负载的情况下，我们可以准确地知道如何在加载之后处理数据块。因此，可以设计GPU内核以并行地在多个块/行上运行SQL工作负载。我们实现了WHERE子句评估的GPU版本，Hash-Join和GROUP BY，作为PG-Strom</w:t>
      </w:r>
      <w:r>
        <w:rPr>
          <w:rFonts w:hint="eastAsia"/>
          <w:vertAlign w:val="superscript"/>
        </w:rPr>
        <w:t xml:space="preserve"> [* 1]</w:t>
      </w:r>
      <w:r>
        <w:rPr>
          <w:rFonts w:hint="eastAsia"/>
        </w:rPr>
        <w:t xml:space="preserve">的功能。此外，我们开发了一个Linux内核模块，用于将SSD从SSD块传输到GPU RAM。PG-Strom是PostgreSQL </w:t>
      </w:r>
      <w:r>
        <w:rPr>
          <w:rFonts w:hint="eastAsia"/>
          <w:vertAlign w:val="superscript"/>
        </w:rPr>
        <w:t>[* 2]</w:t>
      </w:r>
      <w:r>
        <w:rPr>
          <w:rFonts w:hint="eastAsia"/>
        </w:rPr>
        <w:t>数据库的扩展。它控制Linux内核模块和GPU设备以卸载SQL工作负载。该架构允许一些SSD和GPU协同工作，并根据提供的SQL将预处理的数据流发送回主机系统。从应用程序的角度来看，存储似乎可以</w:t>
      </w:r>
      <w:ins w:id="8" w:author="Administrator" w:date="2019-08-10T20:56:13Z">
        <w:r>
          <w:rPr>
            <w:rFonts w:hint="eastAsia"/>
            <w:lang w:val="en-US" w:eastAsia="zh-CN"/>
          </w:rPr>
          <w:t>智能化的</w:t>
        </w:r>
      </w:ins>
      <w:bookmarkStart w:id="7" w:name="_GoBack"/>
      <w:bookmarkEnd w:id="7"/>
      <w:r>
        <w:rPr>
          <w:rFonts w:hint="eastAsia"/>
        </w:rPr>
        <w:t>在设备上运行一些SQL工作负载。使用GPU RAM（=相对罕见）处理大数据的关键是循环缓冲和异步执行。我们将映射的GPU内存分成多个块，并逐个分配作业。在特定时刻，CPU在块上发出SSD到GPU DMA请求，在另一个块上的请求正在进行中，GPU内核正在运行以处理另一个块，并且通常的GPU到RAM写回DMA在 - 另一个块上的进展。它可以非常有效地提取GPU和NVMe-SSD的硬件功能。</w:t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457065" cy="9613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</w:pPr>
      <w:r>
        <w:t>基准测试</w:t>
      </w:r>
    </w:p>
    <w:p>
      <w:pPr>
        <w:jc w:val="center"/>
      </w:pPr>
      <w:r>
        <w:drawing>
          <wp:inline distT="0" distB="0" distL="0" distR="0">
            <wp:extent cx="4504690" cy="2856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  <w:r>
        <w:rPr>
          <w:rFonts w:hint="eastAsia"/>
        </w:rPr>
        <w:t>我们在原始NVMe-SSD</w:t>
      </w:r>
      <w:r>
        <w:rPr>
          <w:rFonts w:hint="eastAsia"/>
          <w:vertAlign w:val="superscript"/>
        </w:rPr>
        <w:t xml:space="preserve"> [* 3]</w:t>
      </w:r>
      <w:r>
        <w:rPr>
          <w:rFonts w:hint="eastAsia"/>
        </w:rPr>
        <w:t>上构建了一个具有上述数据结构的数据库，以及由2或3个SSD设备组成的md-raid0卷。此工作负载是众所周知的星型模式基准，它反映了典型的DWH工作负载，也类似于一些IoT类数据结构。我们运行一些报告查询，如上面的Query-3。最大的表大小为351GB，但RAM大小为128GB。因此，此工作负载是典型的I / O密集型工作负载而非计算密集型。蓝色条是每个RAID配置的vanilla PostgreSQL的结果，橙色条是PG-Strom的结果，具有SSD到GPU的P2P DMA支持。查询处理时间的倒数（例如，如果查询在80秒内完成，则其数据处理为351GB / 80.0s = 4492MB / s）。它显示了更多的SSD设备使数据处理吞吐量更高。另一方面，PG-Strom的结果显示，SSD-to-GPU P2P DMA比基于文件系统+ CPU的数据处理能够提供更高的NVMe-SSD功能。特别是，“PG-Strom SSDx1”是原始NVMe-SSD设备的结果。其数据处理吞吐量约为2.1-2.2GB / s;这几乎相当于SSD设备的目录规范（SeqRead中为2.2GB / s）。这些结果向我们介绍了最近的半导体创新（GPU，SSD，......）使我们能够以比以前更便宜的成本赶上高端DWH级性能。</w:t>
      </w:r>
    </w:p>
    <w:p>
      <w:pPr>
        <w:pStyle w:val="2"/>
        <w:spacing w:line="360" w:lineRule="auto"/>
      </w:pPr>
      <w:r>
        <w:t>结论和展望</w:t>
      </w:r>
    </w:p>
    <w:p>
      <w:pPr>
        <w:spacing w:line="360" w:lineRule="auto"/>
        <w:ind w:firstLine="420"/>
      </w:pPr>
      <w:r>
        <w:rPr>
          <w:rFonts w:hint="eastAsia"/>
        </w:rPr>
        <w:t>我们的挑战表明，从应用的角度来看，一对GPU和NVMe-SSD可以像智能存储一样运行。 GPU可以根据应用程序端的知识处理数据流，但在数据到达CPU / RAM之前有GPUDirect RDMA支持。它将数据处理吞吐量提高到了硬件的理论极限值附近，但成本比现有的高端数据库解决方案相对较小。目前，我们的实现仍然在md-raid0配置上具有不可忽视的开销。它需要修改。然后，我们将尝试每个计算节点10GB / s的数据处理吞吐量。</w:t>
      </w:r>
    </w:p>
    <w:p>
      <w:pPr>
        <w:spacing w:line="360" w:lineRule="auto"/>
      </w:pPr>
    </w:p>
    <w:p>
      <w:pPr>
        <w:pStyle w:val="2"/>
        <w:spacing w:line="360" w:lineRule="auto"/>
      </w:pPr>
      <w:r>
        <w:t>参考文献</w:t>
      </w:r>
    </w:p>
    <w:p>
      <w:pPr>
        <w:spacing w:line="360" w:lineRule="auto"/>
      </w:pPr>
      <w:r>
        <w:t xml:space="preserve">[*1] PG-Strom – Extension of PostgreSQL for GPU acceleration, http://strom.kaigai.gr.jp/ </w:t>
      </w:r>
    </w:p>
    <w:p>
      <w:pPr>
        <w:spacing w:line="360" w:lineRule="auto"/>
      </w:pPr>
      <w:r>
        <w:t xml:space="preserve">[*2] PostgreSQL – Well used open source RDBMS, </w:t>
      </w:r>
      <w:r>
        <w:fldChar w:fldCharType="begin"/>
      </w:r>
      <w:r>
        <w:instrText xml:space="preserve"> HYPERLINK "https://www.postgresql.org/" </w:instrText>
      </w:r>
      <w:r>
        <w:fldChar w:fldCharType="separate"/>
      </w:r>
      <w:r>
        <w:rPr>
          <w:rStyle w:val="9"/>
        </w:rPr>
        <w:t>https://www.postgresql.org/</w:t>
      </w:r>
      <w:r>
        <w:rPr>
          <w:rStyle w:val="9"/>
        </w:rPr>
        <w:fldChar w:fldCharType="end"/>
      </w:r>
      <w:r>
        <w:t xml:space="preserve"> </w:t>
      </w:r>
    </w:p>
    <w:p>
      <w:pPr>
        <w:spacing w:line="360" w:lineRule="auto"/>
      </w:pPr>
      <w:r>
        <w:t>[*3] Intel SSD 750 (400GB) – http://www.intel.com/content/www/us/en/solid-state-drives/solid-state-drives-750-series.html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3B"/>
    <w:rsid w:val="001252DD"/>
    <w:rsid w:val="00166048"/>
    <w:rsid w:val="00184F78"/>
    <w:rsid w:val="002D2517"/>
    <w:rsid w:val="002F34E1"/>
    <w:rsid w:val="003D66D3"/>
    <w:rsid w:val="003E03FB"/>
    <w:rsid w:val="003F4AEC"/>
    <w:rsid w:val="004664A6"/>
    <w:rsid w:val="004B3E3B"/>
    <w:rsid w:val="00523552"/>
    <w:rsid w:val="005A45B3"/>
    <w:rsid w:val="005B3DD6"/>
    <w:rsid w:val="00656694"/>
    <w:rsid w:val="0071243B"/>
    <w:rsid w:val="007D08B7"/>
    <w:rsid w:val="007E5D30"/>
    <w:rsid w:val="007F2124"/>
    <w:rsid w:val="008318CC"/>
    <w:rsid w:val="008A7E39"/>
    <w:rsid w:val="008B0152"/>
    <w:rsid w:val="009D4870"/>
    <w:rsid w:val="00A61522"/>
    <w:rsid w:val="00AB0D24"/>
    <w:rsid w:val="00B27169"/>
    <w:rsid w:val="00B45695"/>
    <w:rsid w:val="00C437A9"/>
    <w:rsid w:val="00C73D3C"/>
    <w:rsid w:val="00DC31E1"/>
    <w:rsid w:val="00E54C3B"/>
    <w:rsid w:val="00E8654F"/>
    <w:rsid w:val="01BF184A"/>
    <w:rsid w:val="03AD6FAA"/>
    <w:rsid w:val="0B2B599B"/>
    <w:rsid w:val="0D1C1A88"/>
    <w:rsid w:val="10C94416"/>
    <w:rsid w:val="11993C55"/>
    <w:rsid w:val="23125171"/>
    <w:rsid w:val="36FD5F34"/>
    <w:rsid w:val="42A648D0"/>
    <w:rsid w:val="4B2C2D33"/>
    <w:rsid w:val="4CAB6758"/>
    <w:rsid w:val="4D8140D0"/>
    <w:rsid w:val="53233ACA"/>
    <w:rsid w:val="54E75E02"/>
    <w:rsid w:val="6481698C"/>
    <w:rsid w:val="78A716FE"/>
    <w:rsid w:val="793F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semiHidden/>
    <w:uiPriority w:val="0"/>
    <w:pPr>
      <w:widowControl/>
      <w:overflowPunct w:val="0"/>
      <w:autoSpaceDE w:val="0"/>
      <w:autoSpaceDN w:val="0"/>
      <w:adjustRightInd w:val="0"/>
      <w:spacing w:before="120" w:after="120"/>
      <w:ind w:left="2835"/>
      <w:jc w:val="left"/>
      <w:textAlignment w:val="baseline"/>
    </w:pPr>
    <w:rPr>
      <w:sz w:val="24"/>
      <w:lang w:val="en-GB" w:eastAsia="en-US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页眉 字符"/>
    <w:basedOn w:val="8"/>
    <w:link w:val="6"/>
    <w:uiPriority w:val="99"/>
    <w:rPr>
      <w:sz w:val="18"/>
      <w:szCs w:val="18"/>
    </w:rPr>
  </w:style>
  <w:style w:type="character" w:customStyle="1" w:styleId="12">
    <w:name w:val="页脚 字符"/>
    <w:basedOn w:val="8"/>
    <w:link w:val="5"/>
    <w:uiPriority w:val="99"/>
    <w:rPr>
      <w:sz w:val="18"/>
      <w:szCs w:val="18"/>
    </w:rPr>
  </w:style>
  <w:style w:type="character" w:customStyle="1" w:styleId="13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正文文本 字符"/>
    <w:link w:val="4"/>
    <w:semiHidden/>
    <w:uiPriority w:val="0"/>
    <w:rPr>
      <w:sz w:val="24"/>
      <w:lang w:val="en-GB" w:eastAsia="en-US"/>
    </w:rPr>
  </w:style>
  <w:style w:type="paragraph" w:customStyle="1" w:styleId="15">
    <w:name w:val="Table Text"/>
    <w:basedOn w:val="1"/>
    <w:uiPriority w:val="0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hAnsi="Times New Roman" w:eastAsia="宋体" w:cs="Times New Roman"/>
      <w:kern w:val="0"/>
      <w:sz w:val="16"/>
      <w:szCs w:val="20"/>
      <w:lang w:val="en-GB" w:eastAsia="en-US"/>
    </w:rPr>
  </w:style>
  <w:style w:type="character" w:customStyle="1" w:styleId="16">
    <w:name w:val="正文文本 字符1"/>
    <w:basedOn w:val="8"/>
    <w:semiHidden/>
    <w:uiPriority w:val="99"/>
  </w:style>
  <w:style w:type="paragraph" w:customStyle="1" w:styleId="17">
    <w:name w:val="Table Heading"/>
    <w:basedOn w:val="15"/>
    <w:uiPriority w:val="0"/>
    <w:pPr>
      <w:spacing w:before="120" w:after="120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381</Words>
  <Characters>2176</Characters>
  <Lines>18</Lines>
  <Paragraphs>5</Paragraphs>
  <TotalTime>10</TotalTime>
  <ScaleCrop>false</ScaleCrop>
  <LinksUpToDate>false</LinksUpToDate>
  <CharactersWithSpaces>2552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2019-04-15T06:18:00Z</dcterms:created>
  <dc:creator>朱君鹏</dc:creator>
  <cp:lastModifiedBy>Administrator</cp:lastModifiedBy>
  <dcterms:modified xsi:type="dcterms:W3CDTF">2019-08-10T12:56:14Z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